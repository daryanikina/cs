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E257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8F4E578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613F979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56585E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688FDF0" w14:textId="77777777" w:rsidR="005D2A7E" w:rsidRDefault="00E3428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82E0B2" w14:textId="77777777" w:rsidR="005D2A7E" w:rsidRDefault="005D2A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F2AD8F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3F916D2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35ED73B8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17D3661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6B9C0D9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5CC2387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21FDFD23" w14:textId="77777777" w:rsidR="005D2A7E" w:rsidRDefault="00E34284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7E4E682" w14:textId="6D2BAAAE" w:rsidR="005D2A7E" w:rsidRPr="00FC259A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ins w:id="0" w:author="Иван" w:date="2022-12-18T17:16:00Z">
        <w:r w:rsidR="00F46302" w:rsidRPr="006022A0">
          <w:rPr>
            <w:b/>
            <w:szCs w:val="28"/>
            <w:lang w:eastAsia="ru-RU" w:bidi="ar-SA"/>
            <w:rPrChange w:id="1" w:author="Иван" w:date="2022-12-18T18:24:00Z">
              <w:rPr>
                <w:b/>
                <w:szCs w:val="28"/>
                <w:lang w:val="en-US" w:eastAsia="ru-RU" w:bidi="ar-SA"/>
              </w:rPr>
            </w:rPrChange>
          </w:rPr>
          <w:t>3</w:t>
        </w:r>
      </w:ins>
      <w:del w:id="2" w:author="Иван" w:date="2022-12-18T17:16:00Z">
        <w:r w:rsidR="005E1EDC" w:rsidRPr="00F46302" w:rsidDel="00F46302">
          <w:rPr>
            <w:b/>
            <w:szCs w:val="28"/>
            <w:lang w:eastAsia="ru-RU" w:bidi="ar-SA"/>
          </w:rPr>
          <w:delText>2</w:delText>
        </w:r>
      </w:del>
    </w:p>
    <w:p w14:paraId="136BC4F3" w14:textId="7CC6BD95" w:rsidR="005D2A7E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4A0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86F48D7" w14:textId="725B754C" w:rsidR="005D2A7E" w:rsidRDefault="00E34284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ins w:id="3" w:author="Иван" w:date="2022-12-18T17:16:00Z">
        <w:r w:rsidR="00F46302" w:rsidRPr="00F46302">
          <w:rPr>
            <w:rStyle w:val="BookTitle"/>
            <w:bCs/>
            <w:smallCaps w:val="0"/>
            <w:szCs w:val="28"/>
            <w:lang w:eastAsia="ru-RU" w:bidi="ar-SA"/>
          </w:rPr>
          <w:t>Машина Тьюринга</w:t>
        </w:r>
      </w:ins>
      <w:del w:id="4" w:author="Иван" w:date="2022-12-18T17:16:00Z">
        <w:r w:rsidR="005E1EDC" w:rsidRPr="005E1EDC" w:rsidDel="00F46302">
          <w:rPr>
            <w:rStyle w:val="BookTitle"/>
            <w:bCs/>
            <w:smallCaps w:val="0"/>
            <w:szCs w:val="28"/>
            <w:lang w:eastAsia="ru-RU" w:bidi="ar-SA"/>
          </w:rPr>
          <w:delText>Введение в архитектуру компьютера</w:delText>
        </w:r>
      </w:del>
    </w:p>
    <w:p w14:paraId="504A1A2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45DB016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DD2543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08F6975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71946D0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1FBE81B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D2A7E" w14:paraId="6C3846A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830F89" w14:textId="77777777" w:rsidR="005D2A7E" w:rsidRDefault="00E34284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7F49A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F9F20" w14:textId="77777777" w:rsidR="005D2A7E" w:rsidRDefault="00E342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5D2A7E" w14:paraId="5FB47779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FC093A" w14:textId="77777777" w:rsidR="005D2A7E" w:rsidRDefault="00E342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AE0B1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D258" w14:textId="317DA2F0" w:rsidR="005D2A7E" w:rsidRDefault="00444A09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444A09">
              <w:rPr>
                <w:szCs w:val="28"/>
              </w:rPr>
              <w:t>Шевская</w:t>
            </w:r>
            <w:proofErr w:type="spellEnd"/>
            <w:r w:rsidRPr="00444A09">
              <w:rPr>
                <w:szCs w:val="28"/>
              </w:rPr>
              <w:t xml:space="preserve"> Н.В.</w:t>
            </w:r>
          </w:p>
        </w:tc>
      </w:tr>
    </w:tbl>
    <w:p w14:paraId="29584050" w14:textId="77777777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39A8115C" w14:textId="1C138EF5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71A4C56E" w14:textId="77777777" w:rsidR="00A34013" w:rsidRDefault="00A34013">
      <w:pPr>
        <w:pStyle w:val="Standard"/>
        <w:jc w:val="center"/>
        <w:rPr>
          <w:bCs/>
          <w:szCs w:val="28"/>
          <w:lang w:eastAsia="ru-RU" w:bidi="ar-SA"/>
        </w:rPr>
      </w:pPr>
    </w:p>
    <w:p w14:paraId="7FAEB728" w14:textId="77777777" w:rsidR="005D2A7E" w:rsidRDefault="00E3428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D479D7E" w14:textId="46CF2D2C" w:rsidR="00DB7040" w:rsidRDefault="00E34284" w:rsidP="00A34013">
      <w:pPr>
        <w:pStyle w:val="Standard"/>
        <w:jc w:val="center"/>
      </w:pPr>
      <w:r>
        <w:rPr>
          <w:bCs/>
          <w:szCs w:val="28"/>
          <w:lang w:eastAsia="ru-RU" w:bidi="ar-SA"/>
        </w:rPr>
        <w:t>2022</w:t>
      </w:r>
      <w:r w:rsidR="00DB7040">
        <w:br w:type="page"/>
      </w:r>
    </w:p>
    <w:p w14:paraId="61AA90ED" w14:textId="77777777" w:rsidR="005D2A7E" w:rsidRDefault="00E34284" w:rsidP="006E39E1">
      <w:pPr>
        <w:pStyle w:val="Heading2"/>
        <w:pageBreakBefore/>
      </w:pPr>
      <w:r>
        <w:lastRenderedPageBreak/>
        <w:t>Цель работы</w:t>
      </w:r>
    </w:p>
    <w:p w14:paraId="0137B93B" w14:textId="3DE4E831" w:rsidR="005E1EDC" w:rsidRPr="006E1808" w:rsidRDefault="006E1808" w:rsidP="00A441DF">
      <w:pPr>
        <w:pStyle w:val="Textbody"/>
      </w:pPr>
      <w:ins w:id="5" w:author="Иван" w:date="2022-12-18T17:28:00Z">
        <w:r>
          <w:t>Изучить принципы работы машины Тьюринга</w:t>
        </w:r>
      </w:ins>
      <w:ins w:id="6" w:author="Иван" w:date="2022-12-18T17:29:00Z">
        <w:r>
          <w:t>. Написать собственный автомат для выполнения задания</w:t>
        </w:r>
      </w:ins>
      <w:ins w:id="7" w:author="Иван" w:date="2022-12-18T17:30:00Z">
        <w:r>
          <w:t>.</w:t>
        </w:r>
      </w:ins>
      <w:del w:id="8" w:author="Иван" w:date="2022-12-18T17:28:00Z">
        <w:r w:rsidR="005E1EDC" w:rsidRPr="005E1EDC" w:rsidDel="006E1808">
          <w:delText>Изучить библиотеку Pillow. Применить полученные знания для решения задач, представленных в работе.</w:delText>
        </w:r>
      </w:del>
    </w:p>
    <w:p w14:paraId="378FC0F0" w14:textId="77777777" w:rsidR="005D2A7E" w:rsidRDefault="00E34284" w:rsidP="006E39E1">
      <w:pPr>
        <w:pStyle w:val="Heading2"/>
      </w:pPr>
      <w:r>
        <w:t>Задание</w:t>
      </w:r>
    </w:p>
    <w:p w14:paraId="684D44E7" w14:textId="77777777" w:rsidR="00F46302" w:rsidRDefault="00F46302" w:rsidP="00F46302">
      <w:pPr>
        <w:rPr>
          <w:ins w:id="9" w:author="Иван" w:date="2022-12-18T17:17:00Z"/>
          <w:sz w:val="27"/>
        </w:rPr>
        <w:pPrChange w:id="10" w:author="Иван" w:date="2022-12-18T17:18:00Z">
          <w:pPr>
            <w:pStyle w:val="Heading3"/>
            <w:shd w:val="clear" w:color="auto" w:fill="FFFFFF"/>
          </w:pPr>
        </w:pPrChange>
      </w:pPr>
      <w:ins w:id="11" w:author="Иван" w:date="2022-12-18T17:17:00Z">
        <w:r>
          <w:t>Вариант 2</w:t>
        </w:r>
      </w:ins>
    </w:p>
    <w:p w14:paraId="77594E98" w14:textId="77777777" w:rsidR="00F46302" w:rsidRDefault="00F46302" w:rsidP="00F46302">
      <w:pPr>
        <w:rPr>
          <w:ins w:id="12" w:author="Иван" w:date="2022-12-18T17:17:00Z"/>
        </w:rPr>
        <w:pPrChange w:id="13" w:author="Иван" w:date="2022-12-18T17:20:00Z">
          <w:pPr>
            <w:pStyle w:val="NormalWeb"/>
            <w:shd w:val="clear" w:color="auto" w:fill="FFFFFF"/>
            <w:spacing w:before="0" w:after="120"/>
          </w:pPr>
        </w:pPrChange>
      </w:pPr>
      <w:ins w:id="14" w:author="Иван" w:date="2022-12-18T17:17:00Z">
        <w:r>
          <w:t>На вход программе подается строка неизвестной длины. Каждый элемент является значением в ячейке памяти ленты Машины Тьюринга.</w:t>
        </w:r>
      </w:ins>
    </w:p>
    <w:p w14:paraId="7C39F41D" w14:textId="01C97888" w:rsidR="00F46302" w:rsidRDefault="00F46302" w:rsidP="00F46302">
      <w:pPr>
        <w:rPr>
          <w:ins w:id="15" w:author="Иван" w:date="2022-12-18T17:22:00Z"/>
        </w:rPr>
      </w:pPr>
      <w:ins w:id="16" w:author="Иван" w:date="2022-12-18T17:17:00Z">
        <w:r>
          <w:t>На ленте находится последовательность латинских букв из алфавита</w:t>
        </w:r>
      </w:ins>
      <w:ins w:id="17" w:author="Иван" w:date="2022-12-18T17:30:00Z">
        <w:r w:rsidR="006E1808">
          <w:t> </w:t>
        </w:r>
      </w:ins>
      <w:ins w:id="18" w:author="Иван" w:date="2022-12-18T17:17:00Z">
        <w:r>
          <w:t>{</w:t>
        </w:r>
        <w:r>
          <w:rPr>
            <w:lang w:val="en-US"/>
          </w:rPr>
          <w:t>a</w:t>
        </w:r>
        <w:r>
          <w:t>, </w:t>
        </w:r>
        <w:r>
          <w:rPr>
            <w:lang w:val="en-US"/>
          </w:rPr>
          <w:t>b</w:t>
        </w:r>
        <w:r>
          <w:t>, </w:t>
        </w:r>
        <w:r>
          <w:rPr>
            <w:lang w:val="en-US"/>
          </w:rPr>
          <w:t>c</w:t>
        </w:r>
        <w:r>
          <w:t>}.</w:t>
        </w:r>
      </w:ins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F46302" w:rsidRPr="00F46302" w14:paraId="7FB0C383" w14:textId="77777777" w:rsidTr="00F46302">
        <w:trPr>
          <w:ins w:id="19" w:author="Иван" w:date="2022-12-18T17:22:00Z"/>
        </w:trPr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A2176" w14:textId="77777777" w:rsidR="00F46302" w:rsidRPr="006E1808" w:rsidRDefault="00F46302" w:rsidP="00F46302">
            <w:pPr>
              <w:pStyle w:val="a1"/>
              <w:rPr>
                <w:ins w:id="20" w:author="Иван" w:date="2022-12-18T17:22:00Z"/>
                <w:lang w:val="ru-RU"/>
                <w:rPrChange w:id="21" w:author="Иван" w:date="2022-12-18T17:30:00Z">
                  <w:rPr>
                    <w:ins w:id="22" w:author="Иван" w:date="2022-12-18T17:22:00Z"/>
                  </w:rPr>
                </w:rPrChange>
              </w:rPr>
              <w:pPrChange w:id="23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24" w:author="Иван" w:date="2022-12-18T17:22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27D76" w14:textId="77777777" w:rsidR="00F46302" w:rsidRPr="006E1808" w:rsidRDefault="00F46302" w:rsidP="00F46302">
            <w:pPr>
              <w:pStyle w:val="a1"/>
              <w:rPr>
                <w:ins w:id="25" w:author="Иван" w:date="2022-12-18T17:22:00Z"/>
                <w:lang w:val="ru-RU"/>
                <w:rPrChange w:id="26" w:author="Иван" w:date="2022-12-18T17:30:00Z">
                  <w:rPr>
                    <w:ins w:id="27" w:author="Иван" w:date="2022-12-18T17:22:00Z"/>
                  </w:rPr>
                </w:rPrChange>
              </w:rPr>
              <w:pPrChange w:id="28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29" w:author="Иван" w:date="2022-12-18T17:22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7410A7" w14:textId="77777777" w:rsidR="00F46302" w:rsidRPr="006E1808" w:rsidRDefault="00F46302" w:rsidP="00F46302">
            <w:pPr>
              <w:pStyle w:val="a1"/>
              <w:rPr>
                <w:ins w:id="30" w:author="Иван" w:date="2022-12-18T17:22:00Z"/>
                <w:lang w:val="ru-RU"/>
                <w:rPrChange w:id="31" w:author="Иван" w:date="2022-12-18T17:30:00Z">
                  <w:rPr>
                    <w:ins w:id="32" w:author="Иван" w:date="2022-12-18T17:22:00Z"/>
                  </w:rPr>
                </w:rPrChange>
              </w:rPr>
              <w:pPrChange w:id="33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34" w:author="Иван" w:date="2022-12-18T17:22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FA903" w14:textId="77777777" w:rsidR="00F46302" w:rsidRPr="00F46302" w:rsidRDefault="00F46302" w:rsidP="00F46302">
            <w:pPr>
              <w:pStyle w:val="a1"/>
              <w:rPr>
                <w:ins w:id="35" w:author="Иван" w:date="2022-12-18T17:22:00Z"/>
              </w:rPr>
              <w:pPrChange w:id="36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37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F3C9D5" w14:textId="77777777" w:rsidR="00F46302" w:rsidRPr="00F46302" w:rsidRDefault="00F46302" w:rsidP="00F46302">
            <w:pPr>
              <w:pStyle w:val="a1"/>
              <w:rPr>
                <w:ins w:id="38" w:author="Иван" w:date="2022-12-18T17:22:00Z"/>
              </w:rPr>
              <w:pPrChange w:id="39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40" w:author="Иван" w:date="2022-12-18T17:22:00Z">
              <w:r w:rsidRPr="00F46302">
                <w:t>c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92C007" w14:textId="77777777" w:rsidR="00F46302" w:rsidRPr="00F46302" w:rsidRDefault="00F46302" w:rsidP="00F46302">
            <w:pPr>
              <w:pStyle w:val="a1"/>
              <w:rPr>
                <w:ins w:id="41" w:author="Иван" w:date="2022-12-18T17:22:00Z"/>
              </w:rPr>
              <w:pPrChange w:id="42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43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DDA99B" w14:textId="77777777" w:rsidR="00F46302" w:rsidRPr="00F46302" w:rsidRDefault="00F46302" w:rsidP="00F46302">
            <w:pPr>
              <w:pStyle w:val="a1"/>
              <w:rPr>
                <w:ins w:id="44" w:author="Иван" w:date="2022-12-18T17:22:00Z"/>
              </w:rPr>
              <w:pPrChange w:id="45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46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069B6" w14:textId="77777777" w:rsidR="00F46302" w:rsidRPr="00F46302" w:rsidRDefault="00F46302" w:rsidP="00F46302">
            <w:pPr>
              <w:pStyle w:val="a1"/>
              <w:rPr>
                <w:ins w:id="47" w:author="Иван" w:date="2022-12-18T17:22:00Z"/>
              </w:rPr>
              <w:pPrChange w:id="48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49" w:author="Иван" w:date="2022-12-18T17:22:00Z">
              <w:r w:rsidRPr="00F46302">
                <w:t>b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4531F" w14:textId="77777777" w:rsidR="00F46302" w:rsidRPr="00F46302" w:rsidRDefault="00F46302" w:rsidP="00F46302">
            <w:pPr>
              <w:pStyle w:val="a1"/>
              <w:rPr>
                <w:ins w:id="50" w:author="Иван" w:date="2022-12-18T17:22:00Z"/>
              </w:rPr>
              <w:pPrChange w:id="51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52" w:author="Иван" w:date="2022-12-18T17:22:00Z">
              <w:r w:rsidRPr="00F46302">
                <w:t>c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5843C" w14:textId="77777777" w:rsidR="00F46302" w:rsidRPr="00F46302" w:rsidRDefault="00F46302" w:rsidP="00F46302">
            <w:pPr>
              <w:pStyle w:val="a1"/>
              <w:rPr>
                <w:ins w:id="53" w:author="Иван" w:date="2022-12-18T17:22:00Z"/>
              </w:rPr>
              <w:pPrChange w:id="54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55" w:author="Иван" w:date="2022-12-18T17:22:00Z">
              <w:r w:rsidRPr="00F46302">
                <w:t>b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EBF94" w14:textId="77777777" w:rsidR="00F46302" w:rsidRPr="00F46302" w:rsidRDefault="00F46302" w:rsidP="00F46302">
            <w:pPr>
              <w:pStyle w:val="a1"/>
              <w:rPr>
                <w:ins w:id="56" w:author="Иван" w:date="2022-12-18T17:22:00Z"/>
              </w:rPr>
              <w:pPrChange w:id="57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58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83E35" w14:textId="77777777" w:rsidR="00F46302" w:rsidRPr="00F46302" w:rsidRDefault="00F46302" w:rsidP="00F46302">
            <w:pPr>
              <w:pStyle w:val="a1"/>
              <w:rPr>
                <w:ins w:id="59" w:author="Иван" w:date="2022-12-18T17:22:00Z"/>
              </w:rPr>
              <w:pPrChange w:id="60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61" w:author="Иван" w:date="2022-12-18T17:22:00Z">
              <w:r w:rsidRPr="00F46302">
                <w:t>b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C76A9C" w14:textId="77777777" w:rsidR="00F46302" w:rsidRPr="00F46302" w:rsidRDefault="00F46302" w:rsidP="00F46302">
            <w:pPr>
              <w:pStyle w:val="a1"/>
              <w:rPr>
                <w:ins w:id="62" w:author="Иван" w:date="2022-12-18T17:22:00Z"/>
              </w:rPr>
              <w:pPrChange w:id="63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64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519B65" w14:textId="77777777" w:rsidR="00F46302" w:rsidRPr="00F46302" w:rsidRDefault="00F46302" w:rsidP="00F46302">
            <w:pPr>
              <w:pStyle w:val="a1"/>
              <w:rPr>
                <w:ins w:id="65" w:author="Иван" w:date="2022-12-18T17:22:00Z"/>
              </w:rPr>
              <w:pPrChange w:id="66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67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3386C" w14:textId="77777777" w:rsidR="00F46302" w:rsidRPr="00F46302" w:rsidRDefault="00F46302" w:rsidP="00F46302">
            <w:pPr>
              <w:pStyle w:val="a1"/>
              <w:rPr>
                <w:ins w:id="68" w:author="Иван" w:date="2022-12-18T17:22:00Z"/>
              </w:rPr>
              <w:pPrChange w:id="69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70" w:author="Иван" w:date="2022-12-18T17:22:00Z">
              <w:r w:rsidRPr="00F46302">
                <w:t>c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8730F" w14:textId="77777777" w:rsidR="00F46302" w:rsidRPr="00F46302" w:rsidRDefault="00F46302" w:rsidP="00F46302">
            <w:pPr>
              <w:pStyle w:val="a1"/>
              <w:rPr>
                <w:ins w:id="71" w:author="Иван" w:date="2022-12-18T17:22:00Z"/>
              </w:rPr>
              <w:pPrChange w:id="72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73" w:author="Иван" w:date="2022-12-18T17:22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2C89C" w14:textId="77777777" w:rsidR="00F46302" w:rsidRPr="00F46302" w:rsidRDefault="00F46302" w:rsidP="00F46302">
            <w:pPr>
              <w:pStyle w:val="a1"/>
              <w:rPr>
                <w:ins w:id="74" w:author="Иван" w:date="2022-12-18T17:22:00Z"/>
              </w:rPr>
              <w:pPrChange w:id="75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76" w:author="Иван" w:date="2022-12-18T17:22:00Z">
              <w:r w:rsidRPr="00F46302">
                <w:t>b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6F16D" w14:textId="77777777" w:rsidR="00F46302" w:rsidRPr="00F46302" w:rsidRDefault="00F46302" w:rsidP="00F46302">
            <w:pPr>
              <w:pStyle w:val="a1"/>
              <w:rPr>
                <w:ins w:id="77" w:author="Иван" w:date="2022-12-18T17:22:00Z"/>
              </w:rPr>
              <w:pPrChange w:id="78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79" w:author="Иван" w:date="2022-12-18T17:22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38A1E9" w14:textId="77777777" w:rsidR="00F46302" w:rsidRPr="00F46302" w:rsidRDefault="00F46302" w:rsidP="00F46302">
            <w:pPr>
              <w:pStyle w:val="a1"/>
              <w:rPr>
                <w:ins w:id="80" w:author="Иван" w:date="2022-12-18T17:22:00Z"/>
              </w:rPr>
              <w:pPrChange w:id="81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82" w:author="Иван" w:date="2022-12-18T17:22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A85424" w14:textId="77777777" w:rsidR="00F46302" w:rsidRPr="00F46302" w:rsidRDefault="00F46302" w:rsidP="00F46302">
            <w:pPr>
              <w:pStyle w:val="a1"/>
              <w:rPr>
                <w:ins w:id="83" w:author="Иван" w:date="2022-12-18T17:22:00Z"/>
              </w:rPr>
              <w:pPrChange w:id="84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85" w:author="Иван" w:date="2022-12-18T17:22:00Z">
              <w:r w:rsidRPr="00F46302">
                <w:t> </w:t>
              </w:r>
            </w:ins>
          </w:p>
        </w:tc>
      </w:tr>
    </w:tbl>
    <w:p w14:paraId="17115059" w14:textId="37315FEE" w:rsidR="00F46302" w:rsidRPr="00F46302" w:rsidRDefault="00F46302" w:rsidP="00F46302">
      <w:pPr>
        <w:rPr>
          <w:ins w:id="86" w:author="Иван" w:date="2022-12-18T17:17:00Z"/>
          <w:szCs w:val="28"/>
          <w:rPrChange w:id="87" w:author="Иван" w:date="2022-12-18T17:21:00Z">
            <w:rPr>
              <w:ins w:id="88" w:author="Иван" w:date="2022-12-18T17:17:00Z"/>
              <w:sz w:val="24"/>
            </w:rPr>
          </w:rPrChange>
        </w:rPr>
      </w:pPr>
      <w:ins w:id="89" w:author="Иван" w:date="2022-12-18T17:17:00Z">
        <w:r w:rsidRPr="00F46302">
          <w:rPr>
            <w:rStyle w:val="Emphasis"/>
            <w:b/>
            <w:bCs/>
            <w:color w:val="000000"/>
            <w:szCs w:val="28"/>
            <w:shd w:val="clear" w:color="auto" w:fill="FFFFFF"/>
            <w:rPrChange w:id="90" w:author="Иван" w:date="2022-12-18T17:21:00Z">
              <w:rPr>
                <w:rStyle w:val="Emphasis"/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</w:rPrChange>
          </w:rPr>
  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</w:t>
        </w:r>
        <w:proofErr w:type="gramStart"/>
        <w:r w:rsidRPr="00F46302">
          <w:rPr>
            <w:rStyle w:val="Emphasis"/>
            <w:b/>
            <w:bCs/>
            <w:color w:val="000000"/>
            <w:szCs w:val="28"/>
            <w:shd w:val="clear" w:color="auto" w:fill="FFFFFF"/>
            <w:rPrChange w:id="91" w:author="Иван" w:date="2022-12-18T17:21:00Z">
              <w:rPr>
                <w:rStyle w:val="Emphasis"/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</w:rPrChange>
          </w:rPr>
          <w:t>символ(</w:t>
        </w:r>
        <w:proofErr w:type="gramEnd"/>
        <w:r w:rsidRPr="00F46302">
          <w:rPr>
            <w:rStyle w:val="Emphasis"/>
            <w:b/>
            <w:bCs/>
            <w:color w:val="000000"/>
            <w:szCs w:val="28"/>
            <w:shd w:val="clear" w:color="auto" w:fill="FFFFFF"/>
            <w:rPrChange w:id="92" w:author="Иван" w:date="2022-12-18T17:21:00Z">
              <w:rPr>
                <w:rStyle w:val="Emphasis"/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</w:rPrChange>
          </w:rPr>
          <w:t>гарантируется, что это не пробел). Наличие в строке двух подряд идущих символов 'a' гарантируется.</w:t>
        </w:r>
      </w:ins>
    </w:p>
    <w:p w14:paraId="0E442BDE" w14:textId="77777777" w:rsidR="00F46302" w:rsidRDefault="00F46302" w:rsidP="00F46302">
      <w:pPr>
        <w:rPr>
          <w:ins w:id="93" w:author="Иван" w:date="2022-12-18T17:17:00Z"/>
        </w:rPr>
        <w:pPrChange w:id="94" w:author="Иван" w:date="2022-12-18T17:20:00Z">
          <w:pPr>
            <w:pStyle w:val="NormalWeb"/>
            <w:shd w:val="clear" w:color="auto" w:fill="FFFFFF"/>
            <w:spacing w:before="0" w:after="120"/>
          </w:pPr>
        </w:pPrChange>
      </w:pPr>
      <w:ins w:id="95" w:author="Иван" w:date="2022-12-18T17:17:00Z">
        <w:r>
  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  </w:r>
      </w:ins>
    </w:p>
    <w:p w14:paraId="6853ACB4" w14:textId="1E62EB7D" w:rsidR="00F46302" w:rsidRDefault="00F46302" w:rsidP="00F46302">
      <w:pPr>
        <w:rPr>
          <w:ins w:id="96" w:author="Иван" w:date="2022-12-18T17:17:00Z"/>
        </w:rPr>
        <w:pPrChange w:id="97" w:author="Иван" w:date="2022-12-18T17:20:00Z">
          <w:pPr>
            <w:pStyle w:val="NormalWeb"/>
            <w:shd w:val="clear" w:color="auto" w:fill="FFFFFF"/>
            <w:spacing w:before="0" w:after="120"/>
          </w:pPr>
        </w:pPrChange>
      </w:pPr>
      <w:ins w:id="98" w:author="Иван" w:date="2022-12-18T17:17:00Z">
        <w:r>
          <w:t>Для примера выше лента будет выглядеть так:</w:t>
        </w:r>
      </w:ins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65"/>
        <w:gridCol w:w="465"/>
        <w:gridCol w:w="480"/>
        <w:gridCol w:w="480"/>
        <w:gridCol w:w="480"/>
        <w:gridCol w:w="480"/>
        <w:gridCol w:w="46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65"/>
        <w:gridCol w:w="465"/>
      </w:tblGrid>
      <w:tr w:rsidR="00F46302" w:rsidRPr="00F46302" w14:paraId="467D5271" w14:textId="77777777" w:rsidTr="00F46302">
        <w:trPr>
          <w:ins w:id="99" w:author="Иван" w:date="2022-12-18T17:23:00Z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A6028" w14:textId="77777777" w:rsidR="00F46302" w:rsidRPr="006022A0" w:rsidRDefault="00F46302" w:rsidP="00F46302">
            <w:pPr>
              <w:pStyle w:val="a1"/>
              <w:rPr>
                <w:ins w:id="100" w:author="Иван" w:date="2022-12-18T17:23:00Z"/>
                <w:lang w:val="ru-RU"/>
                <w:rPrChange w:id="101" w:author="Иван" w:date="2022-12-18T18:24:00Z">
                  <w:rPr>
                    <w:ins w:id="102" w:author="Иван" w:date="2022-12-18T17:23:00Z"/>
                  </w:rPr>
                </w:rPrChange>
              </w:rPr>
              <w:pPrChange w:id="103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04" w:author="Иван" w:date="2022-12-18T17:23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7BCF1" w14:textId="77777777" w:rsidR="00F46302" w:rsidRPr="006022A0" w:rsidRDefault="00F46302" w:rsidP="00F46302">
            <w:pPr>
              <w:pStyle w:val="a1"/>
              <w:rPr>
                <w:ins w:id="105" w:author="Иван" w:date="2022-12-18T17:23:00Z"/>
                <w:lang w:val="ru-RU"/>
                <w:rPrChange w:id="106" w:author="Иван" w:date="2022-12-18T18:24:00Z">
                  <w:rPr>
                    <w:ins w:id="107" w:author="Иван" w:date="2022-12-18T17:23:00Z"/>
                  </w:rPr>
                </w:rPrChange>
              </w:rPr>
              <w:pPrChange w:id="108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09" w:author="Иван" w:date="2022-12-18T17:23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849C3" w14:textId="77777777" w:rsidR="00F46302" w:rsidRPr="006022A0" w:rsidRDefault="00F46302" w:rsidP="00F46302">
            <w:pPr>
              <w:pStyle w:val="a1"/>
              <w:rPr>
                <w:ins w:id="110" w:author="Иван" w:date="2022-12-18T17:23:00Z"/>
                <w:lang w:val="ru-RU"/>
                <w:rPrChange w:id="111" w:author="Иван" w:date="2022-12-18T18:24:00Z">
                  <w:rPr>
                    <w:ins w:id="112" w:author="Иван" w:date="2022-12-18T17:23:00Z"/>
                  </w:rPr>
                </w:rPrChange>
              </w:rPr>
              <w:pPrChange w:id="113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14" w:author="Иван" w:date="2022-12-18T17:23:00Z">
              <w:r w:rsidRPr="00F46302">
                <w:t> 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27A03" w14:textId="77777777" w:rsidR="00F46302" w:rsidRPr="00F46302" w:rsidRDefault="00F46302" w:rsidP="00F46302">
            <w:pPr>
              <w:pStyle w:val="a1"/>
              <w:rPr>
                <w:ins w:id="115" w:author="Иван" w:date="2022-12-18T17:23:00Z"/>
              </w:rPr>
              <w:pPrChange w:id="116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17" w:author="Иван" w:date="2022-12-18T17:23:00Z">
              <w:r w:rsidRPr="00F46302">
                <w:t>a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F7319" w14:textId="77777777" w:rsidR="00F46302" w:rsidRPr="00F46302" w:rsidRDefault="00F46302" w:rsidP="00F46302">
            <w:pPr>
              <w:pStyle w:val="a1"/>
              <w:rPr>
                <w:ins w:id="118" w:author="Иван" w:date="2022-12-18T17:23:00Z"/>
              </w:rPr>
              <w:pPrChange w:id="119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20" w:author="Иван" w:date="2022-12-18T17:23:00Z">
              <w:r w:rsidRPr="00F46302">
                <w:t>c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F4DCB" w14:textId="77777777" w:rsidR="00F46302" w:rsidRPr="00F46302" w:rsidRDefault="00F46302" w:rsidP="00F46302">
            <w:pPr>
              <w:pStyle w:val="a1"/>
              <w:rPr>
                <w:ins w:id="121" w:author="Иван" w:date="2022-12-18T17:23:00Z"/>
              </w:rPr>
              <w:pPrChange w:id="122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23" w:author="Иван" w:date="2022-12-18T17:23:00Z">
              <w:r w:rsidRPr="00F46302">
                <w:t>a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811B5" w14:textId="77777777" w:rsidR="00F46302" w:rsidRPr="00F46302" w:rsidRDefault="00F46302" w:rsidP="00F46302">
            <w:pPr>
              <w:pStyle w:val="a1"/>
              <w:rPr>
                <w:ins w:id="124" w:author="Иван" w:date="2022-12-18T17:23:00Z"/>
              </w:rPr>
              <w:pPrChange w:id="125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26" w:author="Иван" w:date="2022-12-18T17:23:00Z">
              <w:r w:rsidRPr="00F46302">
                <w:t>a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BFFA1" w14:textId="77777777" w:rsidR="00F46302" w:rsidRPr="00F46302" w:rsidRDefault="00F46302" w:rsidP="00F46302">
            <w:pPr>
              <w:pStyle w:val="a1"/>
              <w:rPr>
                <w:ins w:id="127" w:author="Иван" w:date="2022-12-18T17:23:00Z"/>
              </w:rPr>
              <w:pPrChange w:id="128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29" w:author="Иван" w:date="2022-12-18T17:23:00Z">
              <w:r w:rsidRPr="00F46302">
                <w:t>b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AAA25" w14:textId="77777777" w:rsidR="00F46302" w:rsidRPr="00F46302" w:rsidRDefault="00F46302" w:rsidP="00F46302">
            <w:pPr>
              <w:pStyle w:val="a1"/>
              <w:rPr>
                <w:ins w:id="130" w:author="Иван" w:date="2022-12-18T17:23:00Z"/>
              </w:rPr>
              <w:pPrChange w:id="131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32" w:author="Иван" w:date="2022-12-18T17:23:00Z">
              <w:r w:rsidRPr="00F46302">
                <w:t>c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DFB13" w14:textId="77777777" w:rsidR="00F46302" w:rsidRPr="00F46302" w:rsidRDefault="00F46302" w:rsidP="00F46302">
            <w:pPr>
              <w:pStyle w:val="a1"/>
              <w:rPr>
                <w:ins w:id="133" w:author="Иван" w:date="2022-12-18T17:23:00Z"/>
              </w:rPr>
              <w:pPrChange w:id="134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35" w:author="Иван" w:date="2022-12-18T17:23:00Z">
              <w:r w:rsidRPr="00F46302">
                <w:t>b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D322" w14:textId="77777777" w:rsidR="00F46302" w:rsidRPr="00F46302" w:rsidRDefault="00F46302" w:rsidP="00F46302">
            <w:pPr>
              <w:pStyle w:val="a1"/>
              <w:rPr>
                <w:ins w:id="136" w:author="Иван" w:date="2022-12-18T17:23:00Z"/>
              </w:rPr>
              <w:pPrChange w:id="137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38" w:author="Иван" w:date="2022-12-18T17:23:00Z">
              <w:r w:rsidRPr="00F46302">
                <w:t>a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9197EA" w14:textId="77777777" w:rsidR="00F46302" w:rsidRPr="00F46302" w:rsidRDefault="00F46302" w:rsidP="00F46302">
            <w:pPr>
              <w:pStyle w:val="a1"/>
              <w:rPr>
                <w:ins w:id="139" w:author="Иван" w:date="2022-12-18T17:23:00Z"/>
              </w:rPr>
              <w:pPrChange w:id="140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41" w:author="Иван" w:date="2022-12-18T17:23:00Z">
              <w:r w:rsidRPr="00F46302">
                <w:t>b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7DE0AC" w14:textId="77777777" w:rsidR="00F46302" w:rsidRPr="00F46302" w:rsidRDefault="00F46302" w:rsidP="00F46302">
            <w:pPr>
              <w:pStyle w:val="a1"/>
              <w:rPr>
                <w:ins w:id="142" w:author="Иван" w:date="2022-12-18T17:23:00Z"/>
              </w:rPr>
              <w:pPrChange w:id="143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44" w:author="Иван" w:date="2022-12-18T17:23:00Z">
              <w:r w:rsidRPr="00F46302">
                <w:t>a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0F947" w14:textId="77777777" w:rsidR="00F46302" w:rsidRPr="00F46302" w:rsidRDefault="00F46302" w:rsidP="00F46302">
            <w:pPr>
              <w:pStyle w:val="a1"/>
              <w:rPr>
                <w:ins w:id="145" w:author="Иван" w:date="2022-12-18T17:23:00Z"/>
              </w:rPr>
              <w:pPrChange w:id="146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47" w:author="Иван" w:date="2022-12-18T17:23:00Z">
              <w:r w:rsidRPr="00F46302">
                <w:t>a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80DFB" w14:textId="77777777" w:rsidR="00F46302" w:rsidRPr="00F46302" w:rsidRDefault="00F46302" w:rsidP="00F46302">
            <w:pPr>
              <w:pStyle w:val="a1"/>
              <w:rPr>
                <w:ins w:id="148" w:author="Иван" w:date="2022-12-18T17:23:00Z"/>
              </w:rPr>
              <w:pPrChange w:id="149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50" w:author="Иван" w:date="2022-12-18T17:23:00Z">
              <w:r w:rsidRPr="00F46302">
                <w:t>b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D3352" w14:textId="77777777" w:rsidR="00F46302" w:rsidRPr="00F46302" w:rsidRDefault="00F46302" w:rsidP="00F46302">
            <w:pPr>
              <w:pStyle w:val="a1"/>
              <w:rPr>
                <w:ins w:id="151" w:author="Иван" w:date="2022-12-18T17:23:00Z"/>
              </w:rPr>
              <w:pPrChange w:id="152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53" w:author="Иван" w:date="2022-12-18T17:23:00Z">
              <w:r w:rsidRPr="00F46302">
                <w:t>a</w:t>
              </w:r>
            </w:ins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6A22A" w14:textId="77777777" w:rsidR="00F46302" w:rsidRPr="00F46302" w:rsidRDefault="00F46302" w:rsidP="00F46302">
            <w:pPr>
              <w:pStyle w:val="a1"/>
              <w:rPr>
                <w:ins w:id="154" w:author="Иван" w:date="2022-12-18T17:23:00Z"/>
              </w:rPr>
              <w:pPrChange w:id="155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56" w:author="Иван" w:date="2022-12-18T17:23:00Z">
              <w:r w:rsidRPr="00F46302">
                <w:t>b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7E2C6" w14:textId="77777777" w:rsidR="00F46302" w:rsidRPr="00F46302" w:rsidRDefault="00F46302" w:rsidP="00F46302">
            <w:pPr>
              <w:pStyle w:val="a1"/>
              <w:rPr>
                <w:ins w:id="157" w:author="Иван" w:date="2022-12-18T17:23:00Z"/>
              </w:rPr>
              <w:pPrChange w:id="158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59" w:author="Иван" w:date="2022-12-18T17:23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3A4A4" w14:textId="77777777" w:rsidR="00F46302" w:rsidRPr="00F46302" w:rsidRDefault="00F46302" w:rsidP="00F46302">
            <w:pPr>
              <w:pStyle w:val="a1"/>
              <w:rPr>
                <w:ins w:id="160" w:author="Иван" w:date="2022-12-18T17:23:00Z"/>
              </w:rPr>
              <w:pPrChange w:id="161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62" w:author="Иван" w:date="2022-12-18T17:23:00Z">
              <w:r w:rsidRPr="00F46302">
                <w:t> </w:t>
              </w:r>
            </w:ins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FF1D4" w14:textId="77777777" w:rsidR="00F46302" w:rsidRPr="00F46302" w:rsidRDefault="00F46302" w:rsidP="00F46302">
            <w:pPr>
              <w:pStyle w:val="a1"/>
              <w:rPr>
                <w:ins w:id="163" w:author="Иван" w:date="2022-12-18T17:23:00Z"/>
              </w:rPr>
              <w:pPrChange w:id="164" w:author="Иван" w:date="2022-12-18T17:23:00Z">
                <w:pPr>
                  <w:autoSpaceDN/>
                  <w:spacing w:after="120" w:line="240" w:lineRule="auto"/>
                  <w:ind w:firstLine="0"/>
                  <w:jc w:val="left"/>
                </w:pPr>
              </w:pPrChange>
            </w:pPr>
            <w:ins w:id="165" w:author="Иван" w:date="2022-12-18T17:23:00Z">
              <w:r w:rsidRPr="00F46302">
                <w:t> </w:t>
              </w:r>
            </w:ins>
          </w:p>
        </w:tc>
      </w:tr>
    </w:tbl>
    <w:p w14:paraId="3DE0B87E" w14:textId="77777777" w:rsidR="00F46302" w:rsidRDefault="00F46302" w:rsidP="00F46302">
      <w:pPr>
        <w:rPr>
          <w:ins w:id="166" w:author="Иван" w:date="2022-12-18T17:19:00Z"/>
          <w:shd w:val="clear" w:color="auto" w:fill="FFFFFF"/>
        </w:rPr>
      </w:pPr>
      <w:ins w:id="167" w:author="Иван" w:date="2022-12-18T17:17:00Z">
        <w:r>
          <w:rPr>
            <w:shd w:val="clear" w:color="auto" w:fill="FFFFFF"/>
          </w:rPr>
          <w:t>Алфавит:</w:t>
        </w:r>
      </w:ins>
    </w:p>
    <w:p w14:paraId="6F981D6C" w14:textId="77777777" w:rsidR="00F46302" w:rsidRPr="00F46302" w:rsidRDefault="00F46302" w:rsidP="00F46302">
      <w:pPr>
        <w:pStyle w:val="ListParagraph"/>
        <w:numPr>
          <w:ilvl w:val="0"/>
          <w:numId w:val="24"/>
        </w:numPr>
        <w:rPr>
          <w:ins w:id="168" w:author="Иван" w:date="2022-12-18T17:20:00Z"/>
          <w:rPrChange w:id="169" w:author="Иван" w:date="2022-12-18T17:20:00Z">
            <w:rPr>
              <w:ins w:id="170" w:author="Иван" w:date="2022-12-18T17:20:00Z"/>
              <w:rFonts w:ascii="Segoe UI" w:hAnsi="Segoe UI" w:cs="Segoe UI"/>
              <w:color w:val="000000"/>
              <w:sz w:val="23"/>
              <w:szCs w:val="23"/>
              <w:lang w:val="en-US"/>
            </w:rPr>
          </w:rPrChange>
        </w:rPr>
        <w:pPrChange w:id="171" w:author="Иван" w:date="2022-12-18T17:21:00Z">
          <w:pPr>
            <w:pStyle w:val="ListParagraph"/>
            <w:numPr>
              <w:numId w:val="23"/>
            </w:numPr>
            <w:shd w:val="clear" w:color="auto" w:fill="FFFFFF"/>
            <w:autoSpaceDN/>
            <w:spacing w:before="100" w:beforeAutospacing="1" w:after="100" w:afterAutospacing="1" w:line="240" w:lineRule="auto"/>
            <w:ind w:hanging="360"/>
            <w:jc w:val="left"/>
          </w:pPr>
        </w:pPrChange>
      </w:pPr>
      <w:ins w:id="172" w:author="Иван" w:date="2022-12-18T17:17:00Z">
        <w:r w:rsidRPr="00F46302">
          <w:rPr>
            <w:lang w:val="en-US"/>
          </w:rPr>
          <w:t>a</w:t>
        </w:r>
      </w:ins>
    </w:p>
    <w:p w14:paraId="1AFCE6B2" w14:textId="4ECED397" w:rsidR="00F46302" w:rsidRPr="00F46302" w:rsidRDefault="00F46302" w:rsidP="00F46302">
      <w:pPr>
        <w:pStyle w:val="ListParagraph"/>
        <w:numPr>
          <w:ilvl w:val="0"/>
          <w:numId w:val="24"/>
        </w:numPr>
        <w:rPr>
          <w:ins w:id="173" w:author="Иван" w:date="2022-12-18T17:17:00Z"/>
        </w:rPr>
        <w:pPrChange w:id="174" w:author="Иван" w:date="2022-12-18T17:21:00Z">
          <w:pPr>
            <w:numPr>
              <w:numId w:val="22"/>
            </w:numPr>
            <w:shd w:val="clear" w:color="auto" w:fill="FFFFFF"/>
            <w:tabs>
              <w:tab w:val="num" w:pos="720"/>
            </w:tabs>
            <w:autoSpaceDN/>
            <w:spacing w:before="100" w:beforeAutospacing="1" w:after="100" w:afterAutospacing="1" w:line="240" w:lineRule="auto"/>
            <w:ind w:left="720" w:hanging="360"/>
            <w:jc w:val="left"/>
          </w:pPr>
        </w:pPrChange>
      </w:pPr>
      <w:ins w:id="175" w:author="Иван" w:date="2022-12-18T17:17:00Z">
        <w:r w:rsidRPr="00F46302">
          <w:rPr>
            <w:lang w:val="en-US"/>
          </w:rPr>
          <w:t>b</w:t>
        </w:r>
      </w:ins>
    </w:p>
    <w:p w14:paraId="732B04FE" w14:textId="77777777" w:rsidR="00F46302" w:rsidRDefault="00F46302" w:rsidP="00F46302">
      <w:pPr>
        <w:pStyle w:val="ListParagraph"/>
        <w:numPr>
          <w:ilvl w:val="0"/>
          <w:numId w:val="24"/>
        </w:numPr>
        <w:rPr>
          <w:ins w:id="176" w:author="Иван" w:date="2022-12-18T17:17:00Z"/>
        </w:rPr>
        <w:pPrChange w:id="177" w:author="Иван" w:date="2022-12-18T17:21:00Z">
          <w:pPr>
            <w:numPr>
              <w:numId w:val="22"/>
            </w:numPr>
            <w:shd w:val="clear" w:color="auto" w:fill="FFFFFF"/>
            <w:tabs>
              <w:tab w:val="num" w:pos="720"/>
            </w:tabs>
            <w:autoSpaceDN/>
            <w:spacing w:before="100" w:beforeAutospacing="1" w:after="100" w:afterAutospacing="1" w:line="240" w:lineRule="auto"/>
            <w:ind w:left="720" w:hanging="360"/>
            <w:jc w:val="left"/>
          </w:pPr>
        </w:pPrChange>
      </w:pPr>
      <w:ins w:id="178" w:author="Иван" w:date="2022-12-18T17:17:00Z">
        <w:r w:rsidRPr="00F46302">
          <w:rPr>
            <w:lang w:val="en-US"/>
          </w:rPr>
          <w:t>c</w:t>
        </w:r>
      </w:ins>
    </w:p>
    <w:p w14:paraId="546B7C4F" w14:textId="77777777" w:rsidR="00F46302" w:rsidRDefault="00F46302" w:rsidP="00F46302">
      <w:pPr>
        <w:pStyle w:val="ListParagraph"/>
        <w:numPr>
          <w:ilvl w:val="0"/>
          <w:numId w:val="24"/>
        </w:numPr>
        <w:rPr>
          <w:ins w:id="179" w:author="Иван" w:date="2022-12-18T17:17:00Z"/>
        </w:rPr>
        <w:pPrChange w:id="180" w:author="Иван" w:date="2022-12-18T17:21:00Z">
          <w:pPr>
            <w:numPr>
              <w:numId w:val="22"/>
            </w:numPr>
            <w:shd w:val="clear" w:color="auto" w:fill="FFFFFF"/>
            <w:tabs>
              <w:tab w:val="num" w:pos="720"/>
            </w:tabs>
            <w:autoSpaceDN/>
            <w:spacing w:before="100" w:beforeAutospacing="1" w:after="100" w:afterAutospacing="1" w:line="240" w:lineRule="auto"/>
            <w:ind w:left="720" w:hanging="360"/>
            <w:jc w:val="left"/>
          </w:pPr>
        </w:pPrChange>
      </w:pPr>
      <w:ins w:id="181" w:author="Иван" w:date="2022-12-18T17:17:00Z">
        <w:r>
          <w:t>" " (пробел)</w:t>
        </w:r>
      </w:ins>
    </w:p>
    <w:p w14:paraId="3A8CBC3D" w14:textId="77777777" w:rsidR="00F46302" w:rsidRDefault="00F46302" w:rsidP="00F46302">
      <w:pPr>
        <w:rPr>
          <w:ins w:id="182" w:author="Иван" w:date="2022-12-18T17:17:00Z"/>
        </w:rPr>
        <w:pPrChange w:id="183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184" w:author="Иван" w:date="2022-12-18T17:17:00Z">
        <w:r>
          <w:t>Соглашения:</w:t>
        </w:r>
      </w:ins>
    </w:p>
    <w:p w14:paraId="441E4C52" w14:textId="77777777" w:rsidR="00F46302" w:rsidRDefault="00F46302" w:rsidP="00F46302">
      <w:pPr>
        <w:rPr>
          <w:ins w:id="185" w:author="Иван" w:date="2022-12-18T17:17:00Z"/>
        </w:rPr>
        <w:pPrChange w:id="186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187" w:author="Иван" w:date="2022-12-18T17:17:00Z">
        <w:r>
          <w:t>1. Направление движения автомата может быть одно из R (направо), L (налево), N (неподвижно).</w:t>
        </w:r>
      </w:ins>
    </w:p>
    <w:p w14:paraId="5962CFA9" w14:textId="77777777" w:rsidR="00F46302" w:rsidRDefault="00F46302" w:rsidP="00F46302">
      <w:pPr>
        <w:rPr>
          <w:ins w:id="188" w:author="Иван" w:date="2022-12-18T17:17:00Z"/>
        </w:rPr>
        <w:pPrChange w:id="189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190" w:author="Иван" w:date="2022-12-18T17:17:00Z">
        <w:r>
          <w:t>2. Гарантируется, что длинна строки не менее 5 символов и не более 15.</w:t>
        </w:r>
      </w:ins>
    </w:p>
    <w:p w14:paraId="3EC5797C" w14:textId="77777777" w:rsidR="00F46302" w:rsidRDefault="00F46302" w:rsidP="00F46302">
      <w:pPr>
        <w:rPr>
          <w:ins w:id="191" w:author="Иван" w:date="2022-12-18T17:17:00Z"/>
        </w:rPr>
        <w:pPrChange w:id="192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193" w:author="Иван" w:date="2022-12-18T17:17:00Z">
        <w:r>
          <w:t>3. В середине строки не могут встретиться пробелы.</w:t>
        </w:r>
      </w:ins>
    </w:p>
    <w:p w14:paraId="38D263E3" w14:textId="77777777" w:rsidR="00F46302" w:rsidRDefault="00F46302" w:rsidP="00F46302">
      <w:pPr>
        <w:rPr>
          <w:ins w:id="194" w:author="Иван" w:date="2022-12-18T17:17:00Z"/>
        </w:rPr>
        <w:pPrChange w:id="195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196" w:author="Иван" w:date="2022-12-18T17:17:00Z">
        <w:r>
          <w:lastRenderedPageBreak/>
  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  </w:r>
      </w:ins>
    </w:p>
    <w:p w14:paraId="7A4ECD22" w14:textId="77777777" w:rsidR="00F46302" w:rsidRDefault="00F46302" w:rsidP="00F46302">
      <w:pPr>
        <w:rPr>
          <w:ins w:id="197" w:author="Иван" w:date="2022-12-18T17:17:00Z"/>
        </w:rPr>
        <w:pPrChange w:id="198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199" w:author="Иван" w:date="2022-12-18T17:17:00Z">
        <w:r>
          <w:t>5. Курсор по окончании работы алгоритма может находиться на любом символе.</w:t>
        </w:r>
      </w:ins>
    </w:p>
    <w:p w14:paraId="486B871C" w14:textId="6713DA31" w:rsidR="00F46302" w:rsidRDefault="00F46302" w:rsidP="00F46302">
      <w:pPr>
        <w:rPr>
          <w:ins w:id="200" w:author="Иван" w:date="2022-12-18T17:17:00Z"/>
        </w:rPr>
        <w:pPrChange w:id="201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202" w:author="Иван" w:date="2022-12-18T17:17:00Z">
        <w:r>
          <w:rPr>
            <w:b/>
            <w:bCs/>
          </w:rPr>
          <w:t>Ваша программа должна вывести полученную ленту после завершения работы.</w:t>
        </w:r>
      </w:ins>
    </w:p>
    <w:p w14:paraId="6F0D8C0C" w14:textId="77777777" w:rsidR="00F46302" w:rsidRDefault="00F46302" w:rsidP="00F46302">
      <w:pPr>
        <w:rPr>
          <w:ins w:id="203" w:author="Иван" w:date="2022-12-18T17:17:00Z"/>
        </w:rPr>
        <w:pPrChange w:id="204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205" w:author="Иван" w:date="2022-12-18T17:17:00Z">
        <w:r>
          <w:t>В отчете предоставьте таблицу состояний. Отдельно кратко опишите каждое состояние, например:</w:t>
        </w:r>
      </w:ins>
    </w:p>
    <w:p w14:paraId="75C2899D" w14:textId="77777777" w:rsidR="00F46302" w:rsidRDefault="00F46302" w:rsidP="00F46302">
      <w:pPr>
        <w:rPr>
          <w:ins w:id="206" w:author="Иван" w:date="2022-12-18T17:17:00Z"/>
        </w:rPr>
        <w:pPrChange w:id="207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208" w:author="Иван" w:date="2022-12-18T17:17:00Z">
        <w:r>
          <w:t>q1 - начальное состояние, которое необходимо, чтобы найти первый встретившийся символ ‘a’.</w:t>
        </w:r>
      </w:ins>
    </w:p>
    <w:p w14:paraId="2DFA20E9" w14:textId="07540A4A" w:rsidR="00F46302" w:rsidRDefault="00F46302" w:rsidP="00F46302">
      <w:pPr>
        <w:rPr>
          <w:ins w:id="209" w:author="Иван" w:date="2022-12-18T17:17:00Z"/>
        </w:rPr>
        <w:pPrChange w:id="210" w:author="Иван" w:date="2022-12-18T17:21:00Z">
          <w:pPr>
            <w:pStyle w:val="NormalWeb"/>
            <w:shd w:val="clear" w:color="auto" w:fill="FFFFFF"/>
            <w:spacing w:before="0" w:after="120"/>
          </w:pPr>
        </w:pPrChange>
      </w:pPr>
      <w:ins w:id="211" w:author="Иван" w:date="2022-12-18T17:17:00Z">
        <w:r>
          <w:t>Пример:</w:t>
        </w:r>
      </w:ins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2591"/>
        <w:gridCol w:w="2607"/>
      </w:tblGrid>
      <w:tr w:rsidR="00F46302" w14:paraId="2E90BB92" w14:textId="77777777" w:rsidTr="00F46302">
        <w:trPr>
          <w:tblHeader/>
          <w:ins w:id="212" w:author="Иван" w:date="2022-12-18T17:17:00Z"/>
        </w:trPr>
        <w:tc>
          <w:tcPr>
            <w:tcW w:w="0" w:type="auto"/>
            <w:shd w:val="clear" w:color="auto" w:fill="FFFFFF"/>
            <w:vAlign w:val="center"/>
            <w:hideMark/>
          </w:tcPr>
          <w:p w14:paraId="6FCD5652" w14:textId="77777777" w:rsidR="00F46302" w:rsidRDefault="00F46302" w:rsidP="00F46302">
            <w:pPr>
              <w:rPr>
                <w:ins w:id="213" w:author="Иван" w:date="2022-12-18T17:17:00Z"/>
              </w:rPr>
              <w:pPrChange w:id="214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15" w:author="Иван" w:date="2022-12-18T17:17:00Z">
              <w:r>
                <w:rPr>
                  <w:b/>
                  <w:bCs/>
                </w:rPr>
                <w:t>Test</w:t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5732A" w14:textId="77777777" w:rsidR="00F46302" w:rsidRDefault="00F46302" w:rsidP="00F46302">
            <w:pPr>
              <w:rPr>
                <w:ins w:id="216" w:author="Иван" w:date="2022-12-18T17:17:00Z"/>
              </w:rPr>
              <w:pPrChange w:id="217" w:author="Иван" w:date="2022-12-18T17:21:00Z">
                <w:pPr>
                  <w:pStyle w:val="NormalWeb"/>
                  <w:spacing w:before="0" w:after="120"/>
                </w:pPr>
              </w:pPrChange>
            </w:pPr>
            <w:proofErr w:type="spellStart"/>
            <w:ins w:id="218" w:author="Иван" w:date="2022-12-18T17:17:00Z">
              <w:r>
                <w:rPr>
                  <w:b/>
                  <w:bCs/>
                </w:rPr>
                <w:t>Input</w:t>
              </w:r>
              <w:proofErr w:type="spellEnd"/>
            </w:ins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FD0F9" w14:textId="77777777" w:rsidR="00F46302" w:rsidRDefault="00F46302" w:rsidP="00F46302">
            <w:pPr>
              <w:rPr>
                <w:ins w:id="219" w:author="Иван" w:date="2022-12-18T17:17:00Z"/>
              </w:rPr>
              <w:pPrChange w:id="220" w:author="Иван" w:date="2022-12-18T17:21:00Z">
                <w:pPr>
                  <w:pStyle w:val="NormalWeb"/>
                  <w:spacing w:before="0" w:after="120"/>
                </w:pPr>
              </w:pPrChange>
            </w:pPr>
            <w:proofErr w:type="spellStart"/>
            <w:ins w:id="221" w:author="Иван" w:date="2022-12-18T17:17:00Z">
              <w:r>
                <w:rPr>
                  <w:b/>
                  <w:bCs/>
                </w:rPr>
                <w:t>Result</w:t>
              </w:r>
              <w:proofErr w:type="spellEnd"/>
            </w:ins>
          </w:p>
        </w:tc>
      </w:tr>
      <w:tr w:rsidR="00F46302" w14:paraId="5F9F5384" w14:textId="77777777" w:rsidTr="00F46302">
        <w:trPr>
          <w:ins w:id="222" w:author="Иван" w:date="2022-12-18T17:17:00Z"/>
        </w:trPr>
        <w:tc>
          <w:tcPr>
            <w:tcW w:w="0" w:type="auto"/>
            <w:shd w:val="clear" w:color="auto" w:fill="FFFFFF"/>
            <w:hideMark/>
          </w:tcPr>
          <w:p w14:paraId="0178A516" w14:textId="77777777" w:rsidR="00F46302" w:rsidRDefault="00F46302" w:rsidP="00F46302">
            <w:pPr>
              <w:rPr>
                <w:ins w:id="223" w:author="Иван" w:date="2022-12-18T17:17:00Z"/>
              </w:rPr>
              <w:pPrChange w:id="224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25" w:author="Иван" w:date="2022-12-18T17:17:00Z">
              <w:r>
                <w:t>#1</w:t>
              </w:r>
            </w:ins>
          </w:p>
        </w:tc>
        <w:tc>
          <w:tcPr>
            <w:tcW w:w="0" w:type="auto"/>
            <w:shd w:val="clear" w:color="auto" w:fill="FFFFFF"/>
            <w:hideMark/>
          </w:tcPr>
          <w:p w14:paraId="0C61F6B1" w14:textId="77777777" w:rsidR="00F46302" w:rsidRDefault="00F46302" w:rsidP="00F46302">
            <w:pPr>
              <w:rPr>
                <w:ins w:id="226" w:author="Иван" w:date="2022-12-18T17:17:00Z"/>
              </w:rPr>
              <w:pPrChange w:id="227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28" w:author="Иван" w:date="2022-12-18T17:17:00Z">
              <w:r>
                <w:t>              </w:t>
              </w:r>
              <w:proofErr w:type="spellStart"/>
              <w:r>
                <w:rPr>
                  <w:lang w:val="en-US"/>
                </w:rPr>
                <w:t>abcaabc</w:t>
              </w:r>
              <w:proofErr w:type="spellEnd"/>
            </w:ins>
          </w:p>
        </w:tc>
        <w:tc>
          <w:tcPr>
            <w:tcW w:w="0" w:type="auto"/>
            <w:shd w:val="clear" w:color="auto" w:fill="FFFFFF"/>
            <w:hideMark/>
          </w:tcPr>
          <w:p w14:paraId="25419289" w14:textId="77777777" w:rsidR="00F46302" w:rsidRDefault="00F46302" w:rsidP="00F46302">
            <w:pPr>
              <w:rPr>
                <w:ins w:id="229" w:author="Иван" w:date="2022-12-18T17:17:00Z"/>
              </w:rPr>
              <w:pPrChange w:id="230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31" w:author="Иван" w:date="2022-12-18T17:17:00Z">
              <w:r>
                <w:t>              </w:t>
              </w:r>
              <w:proofErr w:type="spellStart"/>
              <w:r>
                <w:rPr>
                  <w:lang w:val="en-US"/>
                </w:rPr>
                <w:t>abcaacc</w:t>
              </w:r>
              <w:proofErr w:type="spellEnd"/>
            </w:ins>
          </w:p>
        </w:tc>
      </w:tr>
      <w:tr w:rsidR="00F46302" w14:paraId="1B6BA8F3" w14:textId="77777777" w:rsidTr="00F46302">
        <w:trPr>
          <w:ins w:id="232" w:author="Иван" w:date="2022-12-18T17:17:00Z"/>
        </w:trPr>
        <w:tc>
          <w:tcPr>
            <w:tcW w:w="0" w:type="auto"/>
            <w:shd w:val="clear" w:color="auto" w:fill="FFFFFF"/>
            <w:hideMark/>
          </w:tcPr>
          <w:p w14:paraId="7E53EAEB" w14:textId="77777777" w:rsidR="00F46302" w:rsidRDefault="00F46302" w:rsidP="00F46302">
            <w:pPr>
              <w:rPr>
                <w:ins w:id="233" w:author="Иван" w:date="2022-12-18T17:17:00Z"/>
              </w:rPr>
              <w:pPrChange w:id="234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35" w:author="Иван" w:date="2022-12-18T17:17:00Z">
              <w:r>
                <w:t>#2</w:t>
              </w:r>
            </w:ins>
          </w:p>
        </w:tc>
        <w:tc>
          <w:tcPr>
            <w:tcW w:w="0" w:type="auto"/>
            <w:shd w:val="clear" w:color="auto" w:fill="FFFFFF"/>
            <w:hideMark/>
          </w:tcPr>
          <w:p w14:paraId="74683A8B" w14:textId="77777777" w:rsidR="00F46302" w:rsidRDefault="00F46302" w:rsidP="00F46302">
            <w:pPr>
              <w:rPr>
                <w:ins w:id="236" w:author="Иван" w:date="2022-12-18T17:17:00Z"/>
              </w:rPr>
              <w:pPrChange w:id="237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38" w:author="Иван" w:date="2022-12-18T17:17:00Z">
              <w:r>
                <w:t xml:space="preserve">              </w:t>
              </w:r>
              <w:proofErr w:type="spellStart"/>
              <w:r>
                <w:t>aabbaa</w:t>
              </w:r>
              <w:proofErr w:type="spellEnd"/>
            </w:ins>
          </w:p>
        </w:tc>
        <w:tc>
          <w:tcPr>
            <w:tcW w:w="0" w:type="auto"/>
            <w:shd w:val="clear" w:color="auto" w:fill="FFFFFF"/>
            <w:hideMark/>
          </w:tcPr>
          <w:p w14:paraId="5D9AEC64" w14:textId="77777777" w:rsidR="00F46302" w:rsidRDefault="00F46302" w:rsidP="00F46302">
            <w:pPr>
              <w:rPr>
                <w:ins w:id="239" w:author="Иван" w:date="2022-12-18T17:17:00Z"/>
              </w:rPr>
              <w:pPrChange w:id="240" w:author="Иван" w:date="2022-12-18T17:21:00Z">
                <w:pPr>
                  <w:pStyle w:val="NormalWeb"/>
                  <w:spacing w:before="0" w:after="120"/>
                </w:pPr>
              </w:pPrChange>
            </w:pPr>
            <w:ins w:id="241" w:author="Иван" w:date="2022-12-18T17:17:00Z">
              <w:r>
                <w:t>              </w:t>
              </w:r>
              <w:proofErr w:type="spellStart"/>
              <w:r>
                <w:rPr>
                  <w:lang w:val="en-US"/>
                </w:rPr>
                <w:t>aabbaab</w:t>
              </w:r>
              <w:proofErr w:type="spellEnd"/>
            </w:ins>
          </w:p>
        </w:tc>
      </w:tr>
    </w:tbl>
    <w:p w14:paraId="3DD560A7" w14:textId="687AD6ED" w:rsidR="003F0245" w:rsidRPr="003F0245" w:rsidDel="00F46302" w:rsidRDefault="003F0245" w:rsidP="003F0245">
      <w:pPr>
        <w:rPr>
          <w:del w:id="242" w:author="Иван" w:date="2022-12-18T17:17:00Z"/>
        </w:rPr>
      </w:pPr>
      <w:del w:id="243" w:author="Иван" w:date="2022-12-18T17:17:00Z">
        <w:r w:rsidRPr="003F0245" w:rsidDel="00F46302">
          <w:delText>Вариант 2</w:delText>
        </w:r>
      </w:del>
    </w:p>
    <w:p w14:paraId="3DE9CBE6" w14:textId="55BE1DFA" w:rsidR="003F0245" w:rsidRPr="000B6889" w:rsidDel="00F46302" w:rsidRDefault="003F0245" w:rsidP="003F0245">
      <w:pPr>
        <w:rPr>
          <w:del w:id="244" w:author="Иван" w:date="2022-12-18T17:17:00Z"/>
        </w:rPr>
      </w:pPr>
      <w:del w:id="245" w:author="Иван" w:date="2022-12-18T17:17:00Z">
        <w:r w:rsidRPr="000B6889" w:rsidDel="00F46302">
          <w:delText>Предстоит решить 3 подзадачи, используя библиотеку </w:delText>
        </w:r>
        <w:r w:rsidRPr="00F46302" w:rsidDel="00F46302">
          <w:delText>Pillow (PIL)</w:delText>
        </w:r>
        <w:r w:rsidRPr="000B6889" w:rsidDel="00F46302">
          <w:delText>. Для реализации требуемых функций студент должен использовать </w:delText>
        </w:r>
        <w:r w:rsidRPr="00F46302" w:rsidDel="00F46302">
          <w:delText>numpy</w:delText>
        </w:r>
        <w:r w:rsidRPr="000B6889" w:rsidDel="00F46302">
          <w:delText> и </w:delText>
        </w:r>
        <w:r w:rsidRPr="00F46302" w:rsidDel="00F46302">
          <w:delText>PIL</w:delText>
        </w:r>
        <w:r w:rsidRPr="000B6889" w:rsidDel="00F46302">
          <w:delText>. Аргумент image в функциях подразумевает объект типа </w:delText>
        </w:r>
        <w:r w:rsidRPr="00F46302" w:rsidDel="00F46302">
          <w:delText>&lt;class 'PIL.Image.Image'&gt;</w:delText>
        </w:r>
      </w:del>
    </w:p>
    <w:p w14:paraId="4D3FF93E" w14:textId="476D9DE0" w:rsidR="003F0245" w:rsidRPr="000B6889" w:rsidDel="00F46302" w:rsidRDefault="003F0245" w:rsidP="003F0245">
      <w:pPr>
        <w:rPr>
          <w:del w:id="246" w:author="Иван" w:date="2022-12-18T17:17:00Z"/>
        </w:rPr>
      </w:pPr>
      <w:del w:id="247" w:author="Иван" w:date="2022-12-18T17:17:00Z">
        <w:r w:rsidRPr="00F46302" w:rsidDel="00F46302">
          <w:delText>1) Рисование пентаграммы в круге</w:delText>
        </w:r>
      </w:del>
    </w:p>
    <w:p w14:paraId="2A498C54" w14:textId="2DC0671D" w:rsidR="003F0245" w:rsidRPr="000B6889" w:rsidDel="00F46302" w:rsidRDefault="003F0245" w:rsidP="003F0245">
      <w:pPr>
        <w:rPr>
          <w:del w:id="248" w:author="Иван" w:date="2022-12-18T17:17:00Z"/>
        </w:rPr>
      </w:pPr>
      <w:del w:id="249" w:author="Иван" w:date="2022-12-18T17:17:00Z">
        <w:r w:rsidRPr="00F46302" w:rsidDel="00F46302">
          <w:delText>Необходимо написать функцию pentagram(), которая рисует на изображении пентаграмму в круге.</w:delText>
        </w:r>
      </w:del>
    </w:p>
    <w:p w14:paraId="62992CF5" w14:textId="4C4A46EC" w:rsidR="003F0245" w:rsidRPr="000B6889" w:rsidDel="00F46302" w:rsidRDefault="003F0245" w:rsidP="003F0245">
      <w:pPr>
        <w:rPr>
          <w:del w:id="250" w:author="Иван" w:date="2022-12-18T17:17:00Z"/>
        </w:rPr>
      </w:pPr>
      <w:del w:id="251" w:author="Иван" w:date="2022-12-18T17:17:00Z">
        <w:r w:rsidRPr="00F46302" w:rsidDel="00F46302">
          <w:delText>Функция pentagram() принимает на вход:</w:delText>
        </w:r>
      </w:del>
    </w:p>
    <w:p w14:paraId="295EA6EB" w14:textId="1AE0DDCA" w:rsidR="003F0245" w:rsidRPr="000B6889" w:rsidDel="00F46302" w:rsidRDefault="003F0245" w:rsidP="003F0245">
      <w:pPr>
        <w:numPr>
          <w:ilvl w:val="0"/>
          <w:numId w:val="7"/>
        </w:numPr>
        <w:rPr>
          <w:del w:id="252" w:author="Иван" w:date="2022-12-18T17:17:00Z"/>
        </w:rPr>
      </w:pPr>
      <w:del w:id="253" w:author="Иван" w:date="2022-12-18T17:17:00Z">
        <w:r w:rsidRPr="00F46302" w:rsidDel="00F46302">
          <w:delText>Изображение (img)</w:delText>
        </w:r>
      </w:del>
    </w:p>
    <w:p w14:paraId="2F365F23" w14:textId="5FD112BC" w:rsidR="003F0245" w:rsidRPr="000B6889" w:rsidDel="00F46302" w:rsidRDefault="003F0245" w:rsidP="003F0245">
      <w:pPr>
        <w:numPr>
          <w:ilvl w:val="0"/>
          <w:numId w:val="7"/>
        </w:numPr>
        <w:rPr>
          <w:del w:id="254" w:author="Иван" w:date="2022-12-18T17:17:00Z"/>
        </w:rPr>
      </w:pPr>
      <w:del w:id="255" w:author="Иван" w:date="2022-12-18T17:17:00Z">
        <w:r w:rsidRPr="00F46302" w:rsidDel="00F46302">
          <w:delText>координаты левого верхнего и правого нижнего угла квадрата, в который вписана окружность (x0,y0,x1,y1)</w:delText>
        </w:r>
      </w:del>
    </w:p>
    <w:p w14:paraId="53EC8C6B" w14:textId="5E73F259" w:rsidR="003F0245" w:rsidRPr="000B6889" w:rsidDel="00F46302" w:rsidRDefault="003F0245" w:rsidP="003F0245">
      <w:pPr>
        <w:numPr>
          <w:ilvl w:val="0"/>
          <w:numId w:val="7"/>
        </w:numPr>
        <w:rPr>
          <w:del w:id="256" w:author="Иван" w:date="2022-12-18T17:17:00Z"/>
        </w:rPr>
      </w:pPr>
      <w:del w:id="257" w:author="Иван" w:date="2022-12-18T17:17:00Z">
        <w:r w:rsidRPr="00F46302" w:rsidDel="00F46302">
          <w:delText>Толщину линий и окружности (thickness)</w:delText>
        </w:r>
      </w:del>
    </w:p>
    <w:p w14:paraId="34D3C262" w14:textId="29F09E8F" w:rsidR="003F0245" w:rsidRPr="000B6889" w:rsidDel="00F46302" w:rsidRDefault="003F0245" w:rsidP="003F0245">
      <w:pPr>
        <w:numPr>
          <w:ilvl w:val="0"/>
          <w:numId w:val="7"/>
        </w:numPr>
        <w:rPr>
          <w:del w:id="258" w:author="Иван" w:date="2022-12-18T17:17:00Z"/>
        </w:rPr>
      </w:pPr>
      <w:del w:id="259" w:author="Иван" w:date="2022-12-18T17:17:00Z">
        <w:r w:rsidRPr="00F46302" w:rsidDel="00F46302">
          <w:delText>Цвет линий и окружности (color)  - представляет собой список (list) из 3-х целых чисел</w:delText>
        </w:r>
      </w:del>
    </w:p>
    <w:p w14:paraId="3AD4F774" w14:textId="00AF9C16" w:rsidR="003F0245" w:rsidRPr="000B6889" w:rsidDel="00F46302" w:rsidRDefault="003F0245" w:rsidP="003F0245">
      <w:pPr>
        <w:rPr>
          <w:del w:id="260" w:author="Иван" w:date="2022-12-18T17:17:00Z"/>
        </w:rPr>
      </w:pPr>
      <w:del w:id="261" w:author="Иван" w:date="2022-12-18T17:17:00Z">
        <w:r w:rsidRPr="00F46302" w:rsidDel="00F46302">
          <w:delText>Функция должна вернуть обработанное изображение.</w:delText>
        </w:r>
      </w:del>
    </w:p>
    <w:p w14:paraId="1725EC6B" w14:textId="63B64DB0" w:rsidR="003F0245" w:rsidRPr="000B6889" w:rsidDel="00F46302" w:rsidRDefault="003F0245" w:rsidP="003F0245">
      <w:pPr>
        <w:rPr>
          <w:del w:id="262" w:author="Иван" w:date="2022-12-18T17:17:00Z"/>
        </w:rPr>
      </w:pPr>
      <w:del w:id="263" w:author="Иван" w:date="2022-12-18T17:17:00Z">
        <w:r w:rsidRPr="00F46302" w:rsidDel="00F46302">
          <w:delText>Примечание:</w:delText>
        </w:r>
        <w:r w:rsidRPr="00F46302" w:rsidDel="00F46302">
          <w:br/>
          <w:delText>Вершины пентаграммы высчитывать по формуле:</w:delText>
        </w:r>
      </w:del>
    </w:p>
    <w:p w14:paraId="24EB7F18" w14:textId="30096FA9" w:rsidR="003F0245" w:rsidRPr="000B6889" w:rsidDel="00F46302" w:rsidRDefault="003F0245" w:rsidP="00A441DF">
      <w:pPr>
        <w:pStyle w:val="a1"/>
        <w:rPr>
          <w:del w:id="264" w:author="Иван" w:date="2022-12-18T17:17:00Z"/>
        </w:rPr>
      </w:pPr>
      <w:del w:id="265" w:author="Иван" w:date="2022-12-18T17:17:00Z">
        <w:r w:rsidRPr="000B6889" w:rsidDel="00F46302">
          <w:delText>phi = (pi/5)*(2*i+3/2)</w:delText>
        </w:r>
        <w:r w:rsidRPr="000B6889" w:rsidDel="00F46302">
          <w:br/>
          <w:delText>node_i = (int(x0+r*cos(phi)),int(y0+r*sin(phi)))</w:delText>
        </w:r>
      </w:del>
    </w:p>
    <w:p w14:paraId="7977745D" w14:textId="68655AAB" w:rsidR="003F0245" w:rsidRPr="000B6889" w:rsidDel="00F46302" w:rsidRDefault="003F0245" w:rsidP="003F0245">
      <w:pPr>
        <w:rPr>
          <w:del w:id="266" w:author="Иван" w:date="2022-12-18T17:17:00Z"/>
        </w:rPr>
      </w:pPr>
      <w:del w:id="267" w:author="Иван" w:date="2022-12-18T17:17:00Z">
        <w:r w:rsidRPr="00F46302" w:rsidDel="00F46302">
          <w:rPr>
            <w:rStyle w:val="a5"/>
            <w:i w:val="0"/>
          </w:rPr>
          <w:delText>x0,y0</w:delText>
        </w:r>
        <w:r w:rsidRPr="000B6889" w:rsidDel="00F46302">
          <w:delText xml:space="preserve"> - координаты центра окружности, в который вписана пентаграмма</w:delText>
        </w:r>
      </w:del>
    </w:p>
    <w:p w14:paraId="76B7F9E9" w14:textId="517E26DA" w:rsidR="003F0245" w:rsidRPr="000B6889" w:rsidDel="00F46302" w:rsidRDefault="003F0245" w:rsidP="003F0245">
      <w:pPr>
        <w:rPr>
          <w:del w:id="268" w:author="Иван" w:date="2022-12-18T17:17:00Z"/>
        </w:rPr>
      </w:pPr>
      <w:del w:id="269" w:author="Иван" w:date="2022-12-18T17:17:00Z">
        <w:r w:rsidRPr="00F46302" w:rsidDel="00F46302">
          <w:rPr>
            <w:rStyle w:val="a5"/>
            <w:i w:val="0"/>
          </w:rPr>
          <w:delText>r</w:delText>
        </w:r>
        <w:r w:rsidRPr="000B6889" w:rsidDel="00F46302">
          <w:delText xml:space="preserve"> - радиус окружности</w:delText>
        </w:r>
      </w:del>
    </w:p>
    <w:p w14:paraId="0AFB4FAA" w14:textId="36EB9E0C" w:rsidR="003F0245" w:rsidRPr="000B6889" w:rsidDel="00F46302" w:rsidRDefault="003F0245" w:rsidP="003F0245">
      <w:pPr>
        <w:rPr>
          <w:del w:id="270" w:author="Иван" w:date="2022-12-18T17:17:00Z"/>
        </w:rPr>
      </w:pPr>
      <w:del w:id="271" w:author="Иван" w:date="2022-12-18T17:17:00Z">
        <w:r w:rsidRPr="00F46302" w:rsidDel="00F46302">
          <w:rPr>
            <w:rStyle w:val="a5"/>
            <w:i w:val="0"/>
          </w:rPr>
          <w:delText>i</w:delText>
        </w:r>
        <w:r w:rsidRPr="000B6889" w:rsidDel="00F46302">
          <w:delText xml:space="preserve"> - номер вершины от 0 до 4</w:delText>
        </w:r>
      </w:del>
    </w:p>
    <w:p w14:paraId="662BF583" w14:textId="0F1A8470" w:rsidR="003F0245" w:rsidRPr="00F46302" w:rsidDel="00F46302" w:rsidRDefault="003F0245" w:rsidP="003F0245">
      <w:pPr>
        <w:rPr>
          <w:del w:id="272" w:author="Иван" w:date="2022-12-18T17:17:00Z"/>
        </w:rPr>
      </w:pPr>
      <w:del w:id="273" w:author="Иван" w:date="2022-12-18T17:17:00Z">
        <w:r w:rsidRPr="00F46302" w:rsidDel="00F46302">
          <w:delText>Подсказка: Округляйте все вычисляемые вами значения (кроме значений углов) до целых чисел.</w:delText>
        </w:r>
      </w:del>
    </w:p>
    <w:p w14:paraId="20997B2E" w14:textId="413D2402" w:rsidR="003F0245" w:rsidRPr="00F46302" w:rsidDel="00F46302" w:rsidRDefault="003F0245">
      <w:pPr>
        <w:spacing w:line="240" w:lineRule="auto"/>
        <w:ind w:firstLine="0"/>
        <w:jc w:val="left"/>
        <w:textAlignment w:val="baseline"/>
        <w:rPr>
          <w:del w:id="274" w:author="Иван" w:date="2022-12-18T17:17:00Z"/>
        </w:rPr>
      </w:pPr>
      <w:del w:id="275" w:author="Иван" w:date="2022-12-18T17:17:00Z">
        <w:r w:rsidRPr="00F46302" w:rsidDel="00F46302">
          <w:br w:type="page"/>
        </w:r>
      </w:del>
    </w:p>
    <w:p w14:paraId="3F768ABE" w14:textId="2071D373" w:rsidR="003F0245" w:rsidRPr="000B6889" w:rsidDel="00F46302" w:rsidRDefault="003F0245" w:rsidP="003F0245">
      <w:pPr>
        <w:rPr>
          <w:del w:id="276" w:author="Иван" w:date="2022-12-18T17:17:00Z"/>
        </w:rPr>
      </w:pPr>
      <w:del w:id="277" w:author="Иван" w:date="2022-12-18T17:17:00Z">
        <w:r w:rsidRPr="00F46302" w:rsidDel="00F46302">
          <w:delText>2) Инвертирование полос</w:delText>
        </w:r>
      </w:del>
    </w:p>
    <w:p w14:paraId="41B560EF" w14:textId="58E8E701" w:rsidR="003F0245" w:rsidRPr="000B6889" w:rsidDel="00F46302" w:rsidRDefault="003F0245" w:rsidP="003F0245">
      <w:pPr>
        <w:rPr>
          <w:del w:id="278" w:author="Иван" w:date="2022-12-18T17:17:00Z"/>
        </w:rPr>
      </w:pPr>
      <w:del w:id="279" w:author="Иван" w:date="2022-12-18T17:17:00Z">
        <w:r w:rsidRPr="00F46302" w:rsidDel="00F46302">
          <w:delText>Необходимо реализовать функцию invert, которая делит изображение на "полосы" и инвертирует цвет нечетных полос (счёт с нуля).</w:delText>
        </w:r>
      </w:del>
    </w:p>
    <w:p w14:paraId="6654765B" w14:textId="784FAEE3" w:rsidR="003F0245" w:rsidRPr="000B6889" w:rsidDel="00F46302" w:rsidRDefault="003F0245" w:rsidP="003F0245">
      <w:pPr>
        <w:rPr>
          <w:del w:id="280" w:author="Иван" w:date="2022-12-18T17:17:00Z"/>
        </w:rPr>
      </w:pPr>
      <w:del w:id="281" w:author="Иван" w:date="2022-12-18T17:17:00Z">
        <w:r w:rsidRPr="00F46302" w:rsidDel="00F46302">
          <w:delText>Функция invert() принимает на вход:</w:delText>
        </w:r>
      </w:del>
    </w:p>
    <w:p w14:paraId="514D707A" w14:textId="0EBF2791" w:rsidR="003F0245" w:rsidRPr="000B6889" w:rsidDel="00F46302" w:rsidRDefault="003F0245" w:rsidP="003F0245">
      <w:pPr>
        <w:numPr>
          <w:ilvl w:val="0"/>
          <w:numId w:val="8"/>
        </w:numPr>
        <w:rPr>
          <w:del w:id="282" w:author="Иван" w:date="2022-12-18T17:17:00Z"/>
        </w:rPr>
      </w:pPr>
      <w:del w:id="283" w:author="Иван" w:date="2022-12-18T17:17:00Z">
        <w:r w:rsidRPr="00F46302" w:rsidDel="00F46302">
          <w:delText>Изображение (img)</w:delText>
        </w:r>
      </w:del>
    </w:p>
    <w:p w14:paraId="22E0D5FC" w14:textId="5EBDEADE" w:rsidR="003F0245" w:rsidRPr="000B6889" w:rsidDel="00F46302" w:rsidRDefault="003F0245" w:rsidP="003F0245">
      <w:pPr>
        <w:numPr>
          <w:ilvl w:val="0"/>
          <w:numId w:val="8"/>
        </w:numPr>
        <w:rPr>
          <w:del w:id="284" w:author="Иван" w:date="2022-12-18T17:17:00Z"/>
        </w:rPr>
      </w:pPr>
      <w:del w:id="285" w:author="Иван" w:date="2022-12-18T17:17:00Z">
        <w:r w:rsidRPr="00F46302" w:rsidDel="00F46302">
          <w:delText>Ширину полос в пикселах (N)</w:delText>
        </w:r>
      </w:del>
    </w:p>
    <w:p w14:paraId="267DD9F9" w14:textId="434ECB39" w:rsidR="003F0245" w:rsidRPr="000B6889" w:rsidDel="00F46302" w:rsidRDefault="003F0245" w:rsidP="003F0245">
      <w:pPr>
        <w:numPr>
          <w:ilvl w:val="0"/>
          <w:numId w:val="8"/>
        </w:numPr>
        <w:rPr>
          <w:del w:id="286" w:author="Иван" w:date="2022-12-18T17:17:00Z"/>
        </w:rPr>
      </w:pPr>
      <w:del w:id="287" w:author="Иван" w:date="2022-12-18T17:17:00Z">
        <w:r w:rsidRPr="00F46302" w:rsidDel="00F46302">
          <w:delText>Признак того, вертикальные или горизонтальные полосы(vertical - если True, то вертикальные)</w:delText>
        </w:r>
      </w:del>
    </w:p>
    <w:p w14:paraId="451FEC7D" w14:textId="14617F31" w:rsidR="003F0245" w:rsidRPr="000B6889" w:rsidDel="00F46302" w:rsidRDefault="003F0245" w:rsidP="003F0245">
      <w:pPr>
        <w:rPr>
          <w:del w:id="288" w:author="Иван" w:date="2022-12-18T17:17:00Z"/>
        </w:rPr>
      </w:pPr>
      <w:del w:id="289" w:author="Иван" w:date="2022-12-18T17:17:00Z">
        <w:r w:rsidRPr="00F46302" w:rsidDel="00F46302">
          <w:delTex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 Последняя полоса может быть меньшей ширины, чем N. </w:delText>
        </w:r>
      </w:del>
    </w:p>
    <w:p w14:paraId="74C058BD" w14:textId="26CA118C" w:rsidR="003F0245" w:rsidRPr="000B6889" w:rsidDel="00F46302" w:rsidRDefault="003F0245" w:rsidP="003F0245">
      <w:pPr>
        <w:rPr>
          <w:del w:id="290" w:author="Иван" w:date="2022-12-18T17:17:00Z"/>
        </w:rPr>
      </w:pPr>
      <w:del w:id="291" w:author="Иван" w:date="2022-12-18T17:17:00Z">
        <w:r w:rsidRPr="00F46302" w:rsidDel="00F46302">
          <w:delText>3) Поменять местами 9 частей изображения</w:delText>
        </w:r>
      </w:del>
    </w:p>
    <w:p w14:paraId="121948FE" w14:textId="40AFF856" w:rsidR="003F0245" w:rsidRPr="000B6889" w:rsidDel="00F46302" w:rsidRDefault="003F0245" w:rsidP="003F0245">
      <w:pPr>
        <w:rPr>
          <w:del w:id="292" w:author="Иван" w:date="2022-12-18T17:17:00Z"/>
        </w:rPr>
      </w:pPr>
      <w:del w:id="293" w:author="Иван" w:date="2022-12-18T17:17:00Z">
        <w:r w:rsidRPr="00F46302" w:rsidDel="00F46302">
          <w:delText>Необходимо реализовать функцию mix, которая делит квадратное изображение на 9 равных частей (сторона изображения делится на 3), и  по правилам, записанным в словаре, меняет их местами.</w:delText>
        </w:r>
      </w:del>
    </w:p>
    <w:p w14:paraId="6F11F556" w14:textId="739A22F2" w:rsidR="003F0245" w:rsidRPr="000B6889" w:rsidDel="00F46302" w:rsidRDefault="003F0245" w:rsidP="003F0245">
      <w:pPr>
        <w:rPr>
          <w:del w:id="294" w:author="Иван" w:date="2022-12-18T17:17:00Z"/>
        </w:rPr>
      </w:pPr>
      <w:del w:id="295" w:author="Иван" w:date="2022-12-18T17:17:00Z">
        <w:r w:rsidRPr="00F46302" w:rsidDel="00F46302">
          <w:delText>Функция mix() принимает на вход:</w:delText>
        </w:r>
      </w:del>
    </w:p>
    <w:p w14:paraId="1EFDE5DF" w14:textId="34D8341B" w:rsidR="003F0245" w:rsidRPr="000B6889" w:rsidDel="00F46302" w:rsidRDefault="003F0245" w:rsidP="003F0245">
      <w:pPr>
        <w:numPr>
          <w:ilvl w:val="0"/>
          <w:numId w:val="9"/>
        </w:numPr>
        <w:rPr>
          <w:del w:id="296" w:author="Иван" w:date="2022-12-18T17:17:00Z"/>
        </w:rPr>
      </w:pPr>
      <w:del w:id="297" w:author="Иван" w:date="2022-12-18T17:17:00Z">
        <w:r w:rsidRPr="00F46302" w:rsidDel="00F46302">
          <w:delText>Изображение (img)</w:delText>
        </w:r>
      </w:del>
    </w:p>
    <w:p w14:paraId="0D6858C8" w14:textId="582CD0D7" w:rsidR="003F0245" w:rsidRPr="000B6889" w:rsidDel="00F46302" w:rsidRDefault="003F0245" w:rsidP="003F0245">
      <w:pPr>
        <w:numPr>
          <w:ilvl w:val="0"/>
          <w:numId w:val="9"/>
        </w:numPr>
        <w:rPr>
          <w:del w:id="298" w:author="Иван" w:date="2022-12-18T17:17:00Z"/>
        </w:rPr>
      </w:pPr>
      <w:del w:id="299" w:author="Иван" w:date="2022-12-18T17:17:00Z">
        <w:r w:rsidRPr="00F46302" w:rsidDel="00F46302">
          <w:delText>Словарь с описанием того, какие части на какие менять (rules)</w:delText>
        </w:r>
      </w:del>
    </w:p>
    <w:p w14:paraId="7722B00B" w14:textId="58F34665" w:rsidR="003F0245" w:rsidRPr="000B6889" w:rsidDel="00F46302" w:rsidRDefault="003F0245" w:rsidP="003F0245">
      <w:pPr>
        <w:rPr>
          <w:del w:id="300" w:author="Иван" w:date="2022-12-18T17:17:00Z"/>
        </w:rPr>
      </w:pPr>
      <w:del w:id="301" w:author="Иван" w:date="2022-12-18T17:17:00Z">
        <w:r w:rsidRPr="000B6889" w:rsidDel="00F46302">
          <w:delText xml:space="preserve">Пример словаря </w:delText>
        </w:r>
        <w:r w:rsidRPr="00F46302" w:rsidDel="00F46302">
          <w:rPr>
            <w:rStyle w:val="a5"/>
            <w:i w:val="0"/>
          </w:rPr>
          <w:delText>rules</w:delText>
        </w:r>
        <w:r w:rsidRPr="000B6889" w:rsidDel="00F46302">
          <w:delText>:</w:delText>
        </w:r>
      </w:del>
    </w:p>
    <w:p w14:paraId="08C88977" w14:textId="49D09925" w:rsidR="003F0245" w:rsidRPr="000B6889" w:rsidDel="00F46302" w:rsidRDefault="003F0245" w:rsidP="003F0245">
      <w:pPr>
        <w:rPr>
          <w:del w:id="302" w:author="Иван" w:date="2022-12-18T17:17:00Z"/>
        </w:rPr>
      </w:pPr>
      <w:del w:id="303" w:author="Иван" w:date="2022-12-18T17:17:00Z">
        <w:r w:rsidRPr="000B6889" w:rsidDel="00F46302">
          <w:delText>{0:1,1:2,2:4,3:4,4:5,5:3,6:8,7:8,8:8}</w:delText>
        </w:r>
      </w:del>
    </w:p>
    <w:p w14:paraId="104E4A43" w14:textId="47453C0E" w:rsidR="003F0245" w:rsidRPr="000B6889" w:rsidDel="00F46302" w:rsidRDefault="003F0245" w:rsidP="003F0245">
      <w:pPr>
        <w:rPr>
          <w:del w:id="304" w:author="Иван" w:date="2022-12-18T17:17:00Z"/>
        </w:rPr>
      </w:pPr>
      <w:del w:id="305" w:author="Иван" w:date="2022-12-18T17:17:00Z">
        <w:r w:rsidRPr="000B6889" w:rsidDel="00F46302">
          <w:delText>Элементы нумеруются слева-направо, сверху-вниз.</w:delText>
        </w:r>
      </w:del>
    </w:p>
    <w:p w14:paraId="2683B060" w14:textId="597610E3" w:rsidR="003F0245" w:rsidRPr="000B6889" w:rsidDel="00F46302" w:rsidRDefault="003F0245" w:rsidP="003F0245">
      <w:pPr>
        <w:rPr>
          <w:del w:id="306" w:author="Иван" w:date="2022-12-18T17:17:00Z"/>
        </w:rPr>
      </w:pPr>
      <w:del w:id="307" w:author="Иван" w:date="2022-12-18T17:17:00Z">
        <w:r w:rsidRPr="000B6889" w:rsidDel="00F46302">
          <w:delText>В данном случае нулевой элемент заменяется на первый, первый на второй, второй на четвертый, третий на четвертый и так далее.</w:delText>
        </w:r>
      </w:del>
    </w:p>
    <w:p w14:paraId="25122A05" w14:textId="4BBD4828" w:rsidR="003F0245" w:rsidRPr="000B6889" w:rsidDel="00F46302" w:rsidRDefault="003F0245" w:rsidP="003F0245">
      <w:pPr>
        <w:rPr>
          <w:del w:id="308" w:author="Иван" w:date="2022-12-18T17:17:00Z"/>
        </w:rPr>
      </w:pPr>
      <w:del w:id="309" w:author="Иван" w:date="2022-12-18T17:17:00Z">
        <w:r w:rsidRPr="000B6889" w:rsidDel="00F46302">
          <w:delText>Функция должна вернуть обработанное изображение.</w:delText>
        </w:r>
      </w:del>
    </w:p>
    <w:p w14:paraId="49645881" w14:textId="2C2D7E26" w:rsidR="003F0245" w:rsidRPr="000B6889" w:rsidDel="00F46302" w:rsidRDefault="003F0245" w:rsidP="00A441DF">
      <w:pPr>
        <w:rPr>
          <w:del w:id="310" w:author="Иван" w:date="2022-12-18T17:17:00Z"/>
        </w:rPr>
      </w:pPr>
      <w:del w:id="311" w:author="Иван" w:date="2022-12-18T17:17:00Z">
        <w:r w:rsidRPr="00F46302" w:rsidDel="00F46302">
          <w:delText>Можно реализовывать дополнительные функции.</w:delText>
        </w:r>
      </w:del>
    </w:p>
    <w:p w14:paraId="1019C604" w14:textId="77777777" w:rsidR="00FE7649" w:rsidRDefault="00FE7649" w:rsidP="006E39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5BBF9CF0" w14:textId="77E39A23" w:rsidR="005D2A7E" w:rsidRDefault="00E34284" w:rsidP="006E39E1">
      <w:pPr>
        <w:pStyle w:val="Heading2"/>
        <w:rPr>
          <w:ins w:id="312" w:author="Иван" w:date="2022-12-18T18:08:00Z"/>
        </w:rPr>
      </w:pPr>
      <w:r>
        <w:lastRenderedPageBreak/>
        <w:t>Выполнение работы</w:t>
      </w:r>
    </w:p>
    <w:p w14:paraId="79409BEA" w14:textId="4BF89E69" w:rsidR="006E1808" w:rsidRPr="00EB1004" w:rsidDel="00EB1004" w:rsidRDefault="00357A77" w:rsidP="006022A0">
      <w:pPr>
        <w:pStyle w:val="Heading3"/>
        <w:rPr>
          <w:del w:id="313" w:author="Иван" w:date="2022-12-18T17:41:00Z"/>
        </w:rPr>
        <w:pPrChange w:id="314" w:author="Иван" w:date="2022-12-18T18:25:00Z">
          <w:pPr/>
        </w:pPrChange>
      </w:pPr>
      <w:ins w:id="315" w:author="Иван" w:date="2022-12-18T17:41:00Z">
        <w:r w:rsidRPr="00EB1004">
          <w:rPr>
            <w:rPrChange w:id="316" w:author="Иван" w:date="2022-12-18T17:54:00Z">
              <w:rPr>
                <w:lang w:val="en-US"/>
              </w:rPr>
            </w:rPrChange>
          </w:rPr>
          <w:t>Описание состояний</w:t>
        </w:r>
      </w:ins>
    </w:p>
    <w:p w14:paraId="316E3194" w14:textId="77777777" w:rsidR="00EB1004" w:rsidRPr="00EB1004" w:rsidRDefault="00EB1004" w:rsidP="006022A0">
      <w:pPr>
        <w:pStyle w:val="Heading3"/>
        <w:rPr>
          <w:ins w:id="317" w:author="Иван" w:date="2022-12-18T17:54:00Z"/>
        </w:rPr>
        <w:pPrChange w:id="318" w:author="Иван" w:date="2022-12-18T18:25:00Z">
          <w:pPr>
            <w:pStyle w:val="Textbody"/>
          </w:pPr>
        </w:pPrChange>
      </w:pPr>
    </w:p>
    <w:p w14:paraId="61E9656B" w14:textId="3A02BD28" w:rsidR="00EB1004" w:rsidRPr="00EB1004" w:rsidRDefault="00EB1004" w:rsidP="00357A77">
      <w:pPr>
        <w:pStyle w:val="Textbody"/>
        <w:numPr>
          <w:ilvl w:val="0"/>
          <w:numId w:val="27"/>
        </w:numPr>
        <w:rPr>
          <w:ins w:id="319" w:author="Иван" w:date="2022-12-18T17:53:00Z"/>
          <w:rPrChange w:id="320" w:author="Иван" w:date="2022-12-18T17:53:00Z">
            <w:rPr>
              <w:ins w:id="321" w:author="Иван" w:date="2022-12-18T17:53:00Z"/>
              <w:lang w:val="en-US"/>
            </w:rPr>
          </w:rPrChange>
        </w:rPr>
      </w:pPr>
      <w:ins w:id="322" w:author="Иван" w:date="2022-12-18T17:53:00Z">
        <w:r>
          <w:rPr>
            <w:lang w:val="en-US"/>
          </w:rPr>
          <w:t xml:space="preserve">q0 — </w:t>
        </w:r>
      </w:ins>
      <w:ins w:id="323" w:author="Иван" w:date="2022-12-18T18:20:00Z">
        <w:r w:rsidR="006022A0">
          <w:t>конечное состояние</w:t>
        </w:r>
      </w:ins>
      <w:ins w:id="324" w:author="Иван" w:date="2022-12-18T17:54:00Z">
        <w:r>
          <w:t>;</w:t>
        </w:r>
      </w:ins>
    </w:p>
    <w:p w14:paraId="4A3610E9" w14:textId="2750CD86" w:rsidR="00357A77" w:rsidRDefault="00357A77" w:rsidP="00357A77">
      <w:pPr>
        <w:pStyle w:val="Textbody"/>
        <w:numPr>
          <w:ilvl w:val="0"/>
          <w:numId w:val="27"/>
        </w:numPr>
        <w:rPr>
          <w:ins w:id="325" w:author="Иван" w:date="2022-12-18T17:42:00Z"/>
        </w:rPr>
      </w:pPr>
      <w:ins w:id="326" w:author="Иван" w:date="2022-12-18T17:42:00Z">
        <w:r>
          <w:rPr>
            <w:lang w:val="en-US"/>
          </w:rPr>
          <w:t xml:space="preserve">q1 — </w:t>
        </w:r>
        <w:r>
          <w:t>поиск начала слова;</w:t>
        </w:r>
      </w:ins>
    </w:p>
    <w:p w14:paraId="03A1AA03" w14:textId="3F41A2FE" w:rsidR="00357A77" w:rsidRDefault="00357A77" w:rsidP="00357A77">
      <w:pPr>
        <w:pStyle w:val="Textbody"/>
        <w:numPr>
          <w:ilvl w:val="0"/>
          <w:numId w:val="27"/>
        </w:numPr>
        <w:rPr>
          <w:ins w:id="327" w:author="Иван" w:date="2022-12-18T17:43:00Z"/>
        </w:rPr>
      </w:pPr>
      <w:ins w:id="328" w:author="Иван" w:date="2022-12-18T17:42:00Z">
        <w:r>
          <w:rPr>
            <w:lang w:val="en-US"/>
          </w:rPr>
          <w:t>q</w:t>
        </w:r>
        <w:r w:rsidRPr="00357A77">
          <w:rPr>
            <w:rPrChange w:id="329" w:author="Иван" w:date="2022-12-18T17:43:00Z">
              <w:rPr>
                <w:lang w:val="en-US"/>
              </w:rPr>
            </w:rPrChange>
          </w:rPr>
          <w:t xml:space="preserve">2 — </w:t>
        </w:r>
      </w:ins>
      <w:ins w:id="330" w:author="Иван" w:date="2022-12-18T17:43:00Z">
        <w:r>
          <w:t>переход в конец слова;</w:t>
        </w:r>
      </w:ins>
    </w:p>
    <w:p w14:paraId="4B6CAE66" w14:textId="0D2E677E" w:rsidR="00357A77" w:rsidRDefault="00357A77" w:rsidP="00357A77">
      <w:pPr>
        <w:pStyle w:val="Textbody"/>
        <w:numPr>
          <w:ilvl w:val="0"/>
          <w:numId w:val="27"/>
        </w:numPr>
        <w:rPr>
          <w:ins w:id="331" w:author="Иван" w:date="2022-12-18T17:44:00Z"/>
        </w:rPr>
      </w:pPr>
      <w:ins w:id="332" w:author="Иван" w:date="2022-12-18T17:43:00Z">
        <w:r>
          <w:rPr>
            <w:lang w:val="en-US"/>
          </w:rPr>
          <w:t>q</w:t>
        </w:r>
        <w:r w:rsidRPr="00357A77">
          <w:rPr>
            <w:rPrChange w:id="333" w:author="Иван" w:date="2022-12-18T17:44:00Z">
              <w:rPr>
                <w:lang w:val="en-US"/>
              </w:rPr>
            </w:rPrChange>
          </w:rPr>
          <w:t xml:space="preserve">3 — </w:t>
        </w:r>
        <w:r w:rsidRPr="00357A77">
          <w:rPr>
            <w:rPrChange w:id="334" w:author="Иван" w:date="2022-12-18T17:44:00Z">
              <w:rPr>
                <w:lang w:val="en-US"/>
              </w:rPr>
            </w:rPrChange>
          </w:rPr>
          <w:t>найти</w:t>
        </w:r>
        <w:r>
          <w:t xml:space="preserve"> один си</w:t>
        </w:r>
      </w:ins>
      <w:ins w:id="335" w:author="Иван" w:date="2022-12-18T17:44:00Z">
        <w:r>
          <w:t xml:space="preserve">мвол </w:t>
        </w:r>
        <w:r w:rsidRPr="006E1808">
          <w:t>'a'</w:t>
        </w:r>
        <w:r w:rsidRPr="00357A77">
          <w:rPr>
            <w:rPrChange w:id="336" w:author="Иван" w:date="2022-12-18T17:44:00Z">
              <w:rPr>
                <w:lang w:val="en-US"/>
              </w:rPr>
            </w:rPrChange>
          </w:rPr>
          <w:t>;</w:t>
        </w:r>
      </w:ins>
    </w:p>
    <w:p w14:paraId="484513A8" w14:textId="308C3A7F" w:rsidR="00357A77" w:rsidRDefault="00357A77" w:rsidP="00357A77">
      <w:pPr>
        <w:pStyle w:val="Textbody"/>
        <w:numPr>
          <w:ilvl w:val="0"/>
          <w:numId w:val="27"/>
        </w:numPr>
        <w:rPr>
          <w:ins w:id="337" w:author="Иван" w:date="2022-12-18T17:46:00Z"/>
        </w:rPr>
      </w:pPr>
      <w:ins w:id="338" w:author="Иван" w:date="2022-12-18T17:44:00Z">
        <w:r>
          <w:rPr>
            <w:lang w:val="en-US"/>
          </w:rPr>
          <w:t>q</w:t>
        </w:r>
        <w:r w:rsidRPr="00357A77">
          <w:rPr>
            <w:rPrChange w:id="339" w:author="Иван" w:date="2022-12-18T17:45:00Z">
              <w:rPr>
                <w:lang w:val="en-US"/>
              </w:rPr>
            </w:rPrChange>
          </w:rPr>
          <w:t xml:space="preserve">4 — </w:t>
        </w:r>
      </w:ins>
      <w:ins w:id="340" w:author="Иван" w:date="2022-12-18T17:45:00Z">
        <w:r>
          <w:t xml:space="preserve">найти последние два </w:t>
        </w:r>
      </w:ins>
      <w:ins w:id="341" w:author="Иван" w:date="2022-12-18T17:46:00Z">
        <w:r>
          <w:t xml:space="preserve">подряд идущих символа </w:t>
        </w:r>
        <w:r w:rsidRPr="006E1808">
          <w:t>'a'</w:t>
        </w:r>
        <w:r>
          <w:t>;</w:t>
        </w:r>
      </w:ins>
    </w:p>
    <w:p w14:paraId="6FDBA44B" w14:textId="15C70BCB" w:rsidR="00357A77" w:rsidRDefault="00357A77" w:rsidP="00357A77">
      <w:pPr>
        <w:pStyle w:val="Textbody"/>
        <w:numPr>
          <w:ilvl w:val="0"/>
          <w:numId w:val="27"/>
        </w:numPr>
        <w:rPr>
          <w:ins w:id="342" w:author="Иван" w:date="2022-12-18T17:47:00Z"/>
        </w:rPr>
      </w:pPr>
      <w:ins w:id="343" w:author="Иван" w:date="2022-12-18T17:46:00Z">
        <w:r>
          <w:rPr>
            <w:lang w:val="en-US"/>
          </w:rPr>
          <w:t>q</w:t>
        </w:r>
        <w:r w:rsidRPr="00EB1004">
          <w:rPr>
            <w:rPrChange w:id="344" w:author="Иван" w:date="2022-12-18T17:47:00Z">
              <w:rPr>
                <w:lang w:val="en-US"/>
              </w:rPr>
            </w:rPrChange>
          </w:rPr>
          <w:t xml:space="preserve">5 — </w:t>
        </w:r>
        <w:r>
          <w:t>определить</w:t>
        </w:r>
      </w:ins>
      <w:ins w:id="345" w:author="Иван" w:date="2022-12-18T17:47:00Z">
        <w:r w:rsidR="00EB1004">
          <w:t xml:space="preserve"> символ, на которой требуется заменить;</w:t>
        </w:r>
      </w:ins>
    </w:p>
    <w:p w14:paraId="101C3AD9" w14:textId="7A4382E8" w:rsidR="00EB1004" w:rsidRDefault="00EB1004" w:rsidP="00357A77">
      <w:pPr>
        <w:pStyle w:val="Textbody"/>
        <w:numPr>
          <w:ilvl w:val="0"/>
          <w:numId w:val="27"/>
        </w:numPr>
        <w:rPr>
          <w:ins w:id="346" w:author="Иван" w:date="2022-12-18T17:48:00Z"/>
        </w:rPr>
      </w:pPr>
      <w:ins w:id="347" w:author="Иван" w:date="2022-12-18T17:47:00Z">
        <w:r>
          <w:rPr>
            <w:lang w:val="en-US"/>
          </w:rPr>
          <w:t>q</w:t>
        </w:r>
        <w:r w:rsidRPr="00EB1004">
          <w:rPr>
            <w:rPrChange w:id="348" w:author="Иван" w:date="2022-12-18T17:48:00Z">
              <w:rPr>
                <w:lang w:val="en-US"/>
              </w:rPr>
            </w:rPrChange>
          </w:rPr>
          <w:t xml:space="preserve">6 </w:t>
        </w:r>
      </w:ins>
      <w:ins w:id="349" w:author="Иван" w:date="2022-12-18T17:48:00Z">
        <w:r>
          <w:t xml:space="preserve">и </w:t>
        </w:r>
        <w:r>
          <w:rPr>
            <w:lang w:val="en-US"/>
          </w:rPr>
          <w:t>q</w:t>
        </w:r>
        <w:r w:rsidRPr="00EB1004">
          <w:rPr>
            <w:rPrChange w:id="350" w:author="Иван" w:date="2022-12-18T17:48:00Z">
              <w:rPr>
                <w:lang w:val="en-US"/>
              </w:rPr>
            </w:rPrChange>
          </w:rPr>
          <w:t>7</w:t>
        </w:r>
      </w:ins>
      <w:ins w:id="351" w:author="Иван" w:date="2022-12-18T17:50:00Z">
        <w:r w:rsidRPr="00EB1004">
          <w:rPr>
            <w:rPrChange w:id="352" w:author="Иван" w:date="2022-12-18T17:51:00Z">
              <w:rPr>
                <w:lang w:val="en-US"/>
              </w:rPr>
            </w:rPrChange>
          </w:rPr>
          <w:t xml:space="preserve">, </w:t>
        </w:r>
      </w:ins>
      <w:ins w:id="353" w:author="Иван" w:date="2022-12-18T17:51:00Z">
        <w:r>
          <w:rPr>
            <w:lang w:val="en-US"/>
          </w:rPr>
          <w:t>q</w:t>
        </w:r>
        <w:r w:rsidRPr="00EB1004">
          <w:rPr>
            <w:rPrChange w:id="354" w:author="Иван" w:date="2022-12-18T17:51:00Z">
              <w:rPr>
                <w:lang w:val="en-US"/>
              </w:rPr>
            </w:rPrChange>
          </w:rPr>
          <w:t xml:space="preserve">9 </w:t>
        </w:r>
        <w:r>
          <w:t xml:space="preserve">и </w:t>
        </w:r>
        <w:r>
          <w:rPr>
            <w:lang w:val="en-US"/>
          </w:rPr>
          <w:t>q</w:t>
        </w:r>
        <w:r w:rsidRPr="00EB1004">
          <w:rPr>
            <w:rPrChange w:id="355" w:author="Иван" w:date="2022-12-18T17:51:00Z">
              <w:rPr>
                <w:lang w:val="en-US"/>
              </w:rPr>
            </w:rPrChange>
          </w:rPr>
          <w:t xml:space="preserve">10, </w:t>
        </w:r>
        <w:r>
          <w:rPr>
            <w:lang w:val="en-US"/>
          </w:rPr>
          <w:t>q</w:t>
        </w:r>
        <w:r w:rsidRPr="00EB1004">
          <w:rPr>
            <w:rPrChange w:id="356" w:author="Иван" w:date="2022-12-18T17:51:00Z">
              <w:rPr>
                <w:lang w:val="en-US"/>
              </w:rPr>
            </w:rPrChange>
          </w:rPr>
          <w:t xml:space="preserve">12 </w:t>
        </w:r>
        <w:r>
          <w:t xml:space="preserve">и </w:t>
        </w:r>
        <w:r>
          <w:rPr>
            <w:lang w:val="en-US"/>
          </w:rPr>
          <w:t>q</w:t>
        </w:r>
        <w:r w:rsidRPr="00EB1004">
          <w:rPr>
            <w:rPrChange w:id="357" w:author="Иван" w:date="2022-12-18T17:51:00Z">
              <w:rPr>
                <w:lang w:val="en-US"/>
              </w:rPr>
            </w:rPrChange>
          </w:rPr>
          <w:t xml:space="preserve">13 </w:t>
        </w:r>
      </w:ins>
      <w:ins w:id="358" w:author="Иван" w:date="2022-12-18T17:47:00Z">
        <w:r w:rsidRPr="00EB1004">
          <w:rPr>
            <w:rPrChange w:id="359" w:author="Иван" w:date="2022-12-18T17:48:00Z">
              <w:rPr>
                <w:lang w:val="en-US"/>
              </w:rPr>
            </w:rPrChange>
          </w:rPr>
          <w:t>—</w:t>
        </w:r>
      </w:ins>
      <w:ins w:id="360" w:author="Иван" w:date="2022-12-18T17:48:00Z">
        <w:r w:rsidRPr="00EB1004">
          <w:rPr>
            <w:rPrChange w:id="361" w:author="Иван" w:date="2022-12-18T17:48:00Z">
              <w:rPr>
                <w:lang w:val="en-US"/>
              </w:rPr>
            </w:rPrChange>
          </w:rPr>
          <w:t xml:space="preserve"> </w:t>
        </w:r>
        <w:r>
          <w:t>перейти на два шага вперед</w:t>
        </w:r>
      </w:ins>
      <w:ins w:id="362" w:author="Иван" w:date="2022-12-18T17:52:00Z">
        <w:r>
          <w:t xml:space="preserve">, сохраняя информацию о </w:t>
        </w:r>
      </w:ins>
      <w:ins w:id="363" w:author="Иван" w:date="2022-12-18T17:53:00Z">
        <w:r>
          <w:t>заменяющем символе</w:t>
        </w:r>
      </w:ins>
      <w:ins w:id="364" w:author="Иван" w:date="2022-12-18T17:48:00Z">
        <w:r>
          <w:t>;</w:t>
        </w:r>
      </w:ins>
    </w:p>
    <w:p w14:paraId="76A0A3D1" w14:textId="2F0A628A" w:rsidR="00EB1004" w:rsidRDefault="00EB1004" w:rsidP="00357A77">
      <w:pPr>
        <w:pStyle w:val="Textbody"/>
        <w:numPr>
          <w:ilvl w:val="0"/>
          <w:numId w:val="27"/>
        </w:numPr>
        <w:rPr>
          <w:ins w:id="365" w:author="Иван" w:date="2022-12-18T18:24:00Z"/>
        </w:rPr>
      </w:pPr>
      <w:ins w:id="366" w:author="Иван" w:date="2022-12-18T17:48:00Z">
        <w:r>
          <w:rPr>
            <w:lang w:val="en-US"/>
          </w:rPr>
          <w:t>q</w:t>
        </w:r>
        <w:r w:rsidRPr="00EB1004">
          <w:rPr>
            <w:rPrChange w:id="367" w:author="Иван" w:date="2022-12-18T17:49:00Z">
              <w:rPr>
                <w:lang w:val="en-US"/>
              </w:rPr>
            </w:rPrChange>
          </w:rPr>
          <w:t>8</w:t>
        </w:r>
      </w:ins>
      <w:ins w:id="368" w:author="Иван" w:date="2022-12-18T17:51:00Z">
        <w:r w:rsidRPr="00EB1004">
          <w:rPr>
            <w:rPrChange w:id="369" w:author="Иван" w:date="2022-12-18T17:52:00Z">
              <w:rPr>
                <w:lang w:val="en-US"/>
              </w:rPr>
            </w:rPrChange>
          </w:rPr>
          <w:t xml:space="preserve">, </w:t>
        </w:r>
      </w:ins>
      <w:ins w:id="370" w:author="Иван" w:date="2022-12-18T17:52:00Z">
        <w:r>
          <w:rPr>
            <w:lang w:val="en-US"/>
          </w:rPr>
          <w:t>q</w:t>
        </w:r>
        <w:r w:rsidRPr="00EB1004">
          <w:rPr>
            <w:rPrChange w:id="371" w:author="Иван" w:date="2022-12-18T17:52:00Z">
              <w:rPr>
                <w:lang w:val="en-US"/>
              </w:rPr>
            </w:rPrChange>
          </w:rPr>
          <w:t xml:space="preserve">11, </w:t>
        </w:r>
        <w:r>
          <w:rPr>
            <w:lang w:val="en-US"/>
          </w:rPr>
          <w:t>q</w:t>
        </w:r>
        <w:r w:rsidRPr="00EB1004">
          <w:rPr>
            <w:rPrChange w:id="372" w:author="Иван" w:date="2022-12-18T17:52:00Z">
              <w:rPr>
                <w:lang w:val="en-US"/>
              </w:rPr>
            </w:rPrChange>
          </w:rPr>
          <w:t>14</w:t>
        </w:r>
      </w:ins>
      <w:ins w:id="373" w:author="Иван" w:date="2022-12-18T17:48:00Z">
        <w:r w:rsidRPr="00EB1004">
          <w:rPr>
            <w:rPrChange w:id="374" w:author="Иван" w:date="2022-12-18T17:49:00Z">
              <w:rPr>
                <w:lang w:val="en-US"/>
              </w:rPr>
            </w:rPrChange>
          </w:rPr>
          <w:t xml:space="preserve"> — </w:t>
        </w:r>
        <w:r>
          <w:t>заменит</w:t>
        </w:r>
      </w:ins>
      <w:ins w:id="375" w:author="Иван" w:date="2022-12-18T17:49:00Z">
        <w:r>
          <w:t>ь символ на</w:t>
        </w:r>
        <w:r w:rsidRPr="00EB1004">
          <w:rPr>
            <w:rPrChange w:id="376" w:author="Иван" w:date="2022-12-18T17:49:00Z">
              <w:rPr>
                <w:lang w:val="en-US"/>
              </w:rPr>
            </w:rPrChange>
          </w:rPr>
          <w:t xml:space="preserve"> </w:t>
        </w:r>
        <w:r w:rsidRPr="006E1808">
          <w:t>'a'</w:t>
        </w:r>
      </w:ins>
      <w:ins w:id="377" w:author="Иван" w:date="2022-12-18T17:52:00Z">
        <w:r w:rsidRPr="00EB1004">
          <w:rPr>
            <w:rPrChange w:id="378" w:author="Иван" w:date="2022-12-18T17:52:00Z">
              <w:rPr>
                <w:lang w:val="en-US"/>
              </w:rPr>
            </w:rPrChange>
          </w:rPr>
          <w:t xml:space="preserve">, </w:t>
        </w:r>
        <w:r w:rsidRPr="00EB1004">
          <w:t>'b'</w:t>
        </w:r>
        <w:r w:rsidRPr="00EB1004">
          <w:tab/>
        </w:r>
        <w:r w:rsidRPr="00EB1004">
          <w:rPr>
            <w:rPrChange w:id="379" w:author="Иван" w:date="2022-12-18T17:52:00Z">
              <w:rPr>
                <w:lang w:val="en-US"/>
              </w:rPr>
            </w:rPrChange>
          </w:rPr>
          <w:t xml:space="preserve"> </w:t>
        </w:r>
        <w:r>
          <w:t xml:space="preserve">или </w:t>
        </w:r>
        <w:r w:rsidRPr="00EB1004">
          <w:t>'c'</w:t>
        </w:r>
        <w:r>
          <w:t xml:space="preserve"> </w:t>
        </w:r>
      </w:ins>
      <w:ins w:id="380" w:author="Иван" w:date="2022-12-18T17:53:00Z">
        <w:r>
          <w:t>соответственно</w:t>
        </w:r>
      </w:ins>
      <w:ins w:id="381" w:author="Иван" w:date="2022-12-18T18:09:00Z">
        <w:r w:rsidR="001A767C">
          <w:t>.</w:t>
        </w:r>
      </w:ins>
    </w:p>
    <w:p w14:paraId="1FA2710A" w14:textId="77777777" w:rsidR="006022A0" w:rsidRPr="001A767C" w:rsidRDefault="006022A0" w:rsidP="006022A0">
      <w:pPr>
        <w:pStyle w:val="Caption"/>
        <w:spacing w:before="0" w:after="0"/>
        <w:ind w:left="709" w:firstLine="0"/>
        <w:rPr>
          <w:ins w:id="382" w:author="Иван" w:date="2022-12-18T18:24:00Z"/>
        </w:rPr>
        <w:pPrChange w:id="383" w:author="Иван" w:date="2022-12-18T18:25:00Z">
          <w:pPr>
            <w:pStyle w:val="Caption"/>
            <w:numPr>
              <w:numId w:val="27"/>
            </w:numPr>
            <w:ind w:left="1429" w:hanging="360"/>
          </w:pPr>
        </w:pPrChange>
      </w:pPr>
      <w:ins w:id="384" w:author="Иван" w:date="2022-12-18T18:24:00Z">
        <w:r>
          <w:t xml:space="preserve">Таблица </w:t>
        </w:r>
        <w:r>
          <w:fldChar w:fldCharType="begin"/>
        </w:r>
        <w:r>
          <w:instrText xml:space="preserve"> SEQ Таблица \* ARABIC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. Состояния</w:t>
        </w:r>
      </w:ins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2081"/>
        <w:gridCol w:w="1937"/>
        <w:gridCol w:w="2080"/>
        <w:gridCol w:w="1937"/>
        <w:tblGridChange w:id="385">
          <w:tblGrid>
            <w:gridCol w:w="1593"/>
            <w:gridCol w:w="2081"/>
            <w:gridCol w:w="1937"/>
            <w:gridCol w:w="2080"/>
            <w:gridCol w:w="1937"/>
          </w:tblGrid>
        </w:tblGridChange>
      </w:tblGrid>
      <w:tr w:rsidR="006022A0" w14:paraId="348CC7AD" w14:textId="77777777" w:rsidTr="000D6ED0">
        <w:trPr>
          <w:trHeight w:val="454"/>
          <w:ins w:id="386" w:author="Иван" w:date="2022-12-18T18:24:00Z"/>
        </w:trPr>
        <w:tc>
          <w:tcPr>
            <w:tcW w:w="827" w:type="pct"/>
          </w:tcPr>
          <w:p w14:paraId="35D73F83" w14:textId="77777777" w:rsidR="006022A0" w:rsidRDefault="006022A0" w:rsidP="000D6ED0">
            <w:pPr>
              <w:pStyle w:val="Textbody"/>
              <w:ind w:firstLine="0"/>
              <w:rPr>
                <w:ins w:id="387" w:author="Иван" w:date="2022-12-18T18:24:00Z"/>
              </w:rPr>
            </w:pPr>
            <w:ins w:id="388" w:author="Иван" w:date="2022-12-18T18:24:00Z">
              <w:r>
                <w:t>Состояние</w:t>
              </w:r>
            </w:ins>
          </w:p>
        </w:tc>
        <w:tc>
          <w:tcPr>
            <w:tcW w:w="1080" w:type="pct"/>
          </w:tcPr>
          <w:p w14:paraId="1DAC44E1" w14:textId="77777777" w:rsidR="006022A0" w:rsidRPr="006E1808" w:rsidRDefault="006022A0" w:rsidP="000D6ED0">
            <w:pPr>
              <w:pStyle w:val="Textbody"/>
              <w:ind w:firstLine="0"/>
              <w:rPr>
                <w:ins w:id="389" w:author="Иван" w:date="2022-12-18T18:24:00Z"/>
              </w:rPr>
            </w:pPr>
            <w:ins w:id="390" w:author="Иван" w:date="2022-12-18T18:24:00Z">
              <w:r w:rsidRPr="006E1808">
                <w:t>'a'</w:t>
              </w:r>
            </w:ins>
          </w:p>
        </w:tc>
        <w:tc>
          <w:tcPr>
            <w:tcW w:w="1006" w:type="pct"/>
          </w:tcPr>
          <w:p w14:paraId="74DB3FBB" w14:textId="77777777" w:rsidR="006022A0" w:rsidRDefault="006022A0" w:rsidP="000D6ED0">
            <w:pPr>
              <w:pStyle w:val="Textbody"/>
              <w:ind w:firstLine="0"/>
              <w:rPr>
                <w:ins w:id="391" w:author="Иван" w:date="2022-12-18T18:24:00Z"/>
              </w:rPr>
            </w:pPr>
            <w:ins w:id="392" w:author="Иван" w:date="2022-12-18T18:24:00Z">
              <w:r w:rsidRPr="006E1808">
                <w:t>'</w:t>
              </w:r>
              <w:r>
                <w:rPr>
                  <w:lang w:val="en-US"/>
                </w:rPr>
                <w:t>b</w:t>
              </w:r>
              <w:r w:rsidRPr="006E1808">
                <w:t>'</w:t>
              </w:r>
            </w:ins>
          </w:p>
        </w:tc>
        <w:tc>
          <w:tcPr>
            <w:tcW w:w="1080" w:type="pct"/>
          </w:tcPr>
          <w:p w14:paraId="1A28DA87" w14:textId="77777777" w:rsidR="006022A0" w:rsidRDefault="006022A0" w:rsidP="000D6ED0">
            <w:pPr>
              <w:pStyle w:val="Textbody"/>
              <w:ind w:firstLine="0"/>
              <w:rPr>
                <w:ins w:id="393" w:author="Иван" w:date="2022-12-18T18:24:00Z"/>
              </w:rPr>
            </w:pPr>
            <w:ins w:id="394" w:author="Иван" w:date="2022-12-18T18:24:00Z">
              <w:r w:rsidRPr="006E1808">
                <w:t>'</w:t>
              </w:r>
              <w:r>
                <w:rPr>
                  <w:lang w:val="en-US"/>
                </w:rPr>
                <w:t>c</w:t>
              </w:r>
              <w:r w:rsidRPr="006E1808">
                <w:t>'</w:t>
              </w:r>
            </w:ins>
          </w:p>
        </w:tc>
        <w:tc>
          <w:tcPr>
            <w:tcW w:w="1006" w:type="pct"/>
          </w:tcPr>
          <w:p w14:paraId="2C542E9B" w14:textId="77777777" w:rsidR="006022A0" w:rsidRPr="000D6ED0" w:rsidRDefault="006022A0" w:rsidP="000D6ED0">
            <w:pPr>
              <w:pStyle w:val="Textbody"/>
              <w:ind w:firstLine="0"/>
              <w:rPr>
                <w:ins w:id="395" w:author="Иван" w:date="2022-12-18T18:24:00Z"/>
                <w:lang w:val="en-US"/>
              </w:rPr>
            </w:pPr>
            <w:ins w:id="396" w:author="Иван" w:date="2022-12-18T18:24:00Z">
              <w:r w:rsidRPr="006E1808">
                <w:t>'</w:t>
              </w:r>
              <w:r>
                <w:t> </w:t>
              </w:r>
              <w:r w:rsidRPr="006E1808">
                <w:t>'</w:t>
              </w:r>
              <w:r>
                <w:rPr>
                  <w:lang w:val="en-US"/>
                </w:rPr>
                <w:t xml:space="preserve"> </w:t>
              </w:r>
              <w:r w:rsidRPr="006E1808">
                <w:t>(пробел)</w:t>
              </w:r>
            </w:ins>
          </w:p>
        </w:tc>
      </w:tr>
      <w:tr w:rsidR="006022A0" w14:paraId="17D93210" w14:textId="77777777" w:rsidTr="000D6ED0">
        <w:trPr>
          <w:trHeight w:val="454"/>
          <w:ins w:id="397" w:author="Иван" w:date="2022-12-18T18:24:00Z"/>
        </w:trPr>
        <w:tc>
          <w:tcPr>
            <w:tcW w:w="827" w:type="pct"/>
          </w:tcPr>
          <w:p w14:paraId="17D509BF" w14:textId="77777777" w:rsidR="006022A0" w:rsidRPr="00357A77" w:rsidRDefault="006022A0" w:rsidP="000D6ED0">
            <w:pPr>
              <w:pStyle w:val="a1"/>
              <w:rPr>
                <w:ins w:id="398" w:author="Иван" w:date="2022-12-18T18:24:00Z"/>
              </w:rPr>
            </w:pPr>
            <w:ins w:id="399" w:author="Иван" w:date="2022-12-18T18:24:00Z">
              <w:r>
                <w:t>q1</w:t>
              </w:r>
            </w:ins>
          </w:p>
        </w:tc>
        <w:tc>
          <w:tcPr>
            <w:tcW w:w="1080" w:type="pct"/>
          </w:tcPr>
          <w:p w14:paraId="62E3AC51" w14:textId="77777777" w:rsidR="006022A0" w:rsidRDefault="006022A0" w:rsidP="000D6ED0">
            <w:pPr>
              <w:pStyle w:val="a1"/>
              <w:rPr>
                <w:ins w:id="400" w:author="Иван" w:date="2022-12-18T18:24:00Z"/>
                <w:lang w:val="ru-RU"/>
              </w:rPr>
            </w:pPr>
            <w:ins w:id="401" w:author="Иван" w:date="2022-12-18T18:24:00Z">
              <w:r w:rsidRPr="00357A77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357A77">
                <w:rPr>
                  <w:lang w:val="ru-RU"/>
                </w:rPr>
                <w:t>, 'q2'</w:t>
              </w:r>
            </w:ins>
          </w:p>
          <w:p w14:paraId="535687A6" w14:textId="77777777" w:rsidR="006022A0" w:rsidRPr="000D6ED0" w:rsidRDefault="006022A0" w:rsidP="000D6ED0">
            <w:pPr>
              <w:pStyle w:val="a1"/>
              <w:rPr>
                <w:ins w:id="402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399EDE8C" w14:textId="77777777" w:rsidR="006022A0" w:rsidRDefault="006022A0" w:rsidP="000D6ED0">
            <w:pPr>
              <w:pStyle w:val="a1"/>
              <w:rPr>
                <w:ins w:id="403" w:author="Иван" w:date="2022-12-18T18:24:00Z"/>
              </w:rPr>
            </w:pPr>
            <w:ins w:id="404" w:author="Иван" w:date="2022-12-18T18:24:00Z">
              <w:r w:rsidRPr="00357A77">
                <w:t>'b',</w:t>
              </w:r>
              <w:r>
                <w:t xml:space="preserve"> R</w:t>
              </w:r>
              <w:r w:rsidRPr="00357A77">
                <w:t>, 'q2'</w:t>
              </w:r>
            </w:ins>
          </w:p>
        </w:tc>
        <w:tc>
          <w:tcPr>
            <w:tcW w:w="1080" w:type="pct"/>
          </w:tcPr>
          <w:p w14:paraId="1ECC6246" w14:textId="77777777" w:rsidR="006022A0" w:rsidRPr="000D6ED0" w:rsidRDefault="006022A0" w:rsidP="000D6ED0">
            <w:pPr>
              <w:pStyle w:val="a1"/>
              <w:rPr>
                <w:ins w:id="405" w:author="Иван" w:date="2022-12-18T18:24:00Z"/>
                <w:lang w:val="ru-RU"/>
              </w:rPr>
            </w:pPr>
            <w:ins w:id="406" w:author="Иван" w:date="2022-12-18T18:24:00Z">
              <w:r w:rsidRPr="00357A77">
                <w:rPr>
                  <w:lang w:val="ru-RU"/>
                </w:rPr>
                <w:t>'c',</w:t>
              </w:r>
              <w:r>
                <w:rPr>
                  <w:lang w:val="ru-RU"/>
                </w:rPr>
                <w:t xml:space="preserve"> R</w:t>
              </w:r>
              <w:r w:rsidRPr="00357A77">
                <w:rPr>
                  <w:lang w:val="ru-RU"/>
                </w:rPr>
                <w:t>, 'q2'</w:t>
              </w:r>
            </w:ins>
          </w:p>
        </w:tc>
        <w:tc>
          <w:tcPr>
            <w:tcW w:w="1006" w:type="pct"/>
          </w:tcPr>
          <w:p w14:paraId="21E2E0DD" w14:textId="77777777" w:rsidR="006022A0" w:rsidRPr="000D6ED0" w:rsidRDefault="006022A0" w:rsidP="000D6ED0">
            <w:pPr>
              <w:pStyle w:val="a1"/>
              <w:rPr>
                <w:ins w:id="407" w:author="Иван" w:date="2022-12-18T18:24:00Z"/>
                <w:lang w:val="ru-RU"/>
              </w:rPr>
            </w:pPr>
            <w:ins w:id="408" w:author="Иван" w:date="2022-12-18T18:24:00Z">
              <w:r w:rsidRPr="00357A77">
                <w:rPr>
                  <w:lang w:val="ru-RU"/>
                </w:rPr>
                <w:t>' ',</w:t>
              </w:r>
              <w:r>
                <w:rPr>
                  <w:lang w:val="ru-RU"/>
                </w:rPr>
                <w:t xml:space="preserve"> R</w:t>
              </w:r>
              <w:r w:rsidRPr="00357A77">
                <w:rPr>
                  <w:lang w:val="ru-RU"/>
                </w:rPr>
                <w:t>, 'q1'</w:t>
              </w:r>
            </w:ins>
          </w:p>
        </w:tc>
      </w:tr>
      <w:tr w:rsidR="006022A0" w14:paraId="0059C7D6" w14:textId="77777777" w:rsidTr="000D6ED0">
        <w:trPr>
          <w:trHeight w:val="454"/>
          <w:ins w:id="409" w:author="Иван" w:date="2022-12-18T18:24:00Z"/>
        </w:trPr>
        <w:tc>
          <w:tcPr>
            <w:tcW w:w="827" w:type="pct"/>
          </w:tcPr>
          <w:p w14:paraId="02625700" w14:textId="77777777" w:rsidR="006022A0" w:rsidRPr="000D6ED0" w:rsidRDefault="006022A0" w:rsidP="000D6ED0">
            <w:pPr>
              <w:pStyle w:val="a1"/>
              <w:rPr>
                <w:ins w:id="410" w:author="Иван" w:date="2022-12-18T18:24:00Z"/>
                <w:lang w:val="ru-RU"/>
              </w:rPr>
            </w:pPr>
            <w:ins w:id="411" w:author="Иван" w:date="2022-12-18T18:24:00Z">
              <w:r>
                <w:t>q2</w:t>
              </w:r>
            </w:ins>
          </w:p>
        </w:tc>
        <w:tc>
          <w:tcPr>
            <w:tcW w:w="1080" w:type="pct"/>
          </w:tcPr>
          <w:p w14:paraId="11B03D8C" w14:textId="77777777" w:rsidR="006022A0" w:rsidRPr="00EB1004" w:rsidRDefault="006022A0" w:rsidP="000D6ED0">
            <w:pPr>
              <w:pStyle w:val="a1"/>
              <w:rPr>
                <w:ins w:id="412" w:author="Иван" w:date="2022-12-18T18:24:00Z"/>
                <w:lang w:val="ru-RU"/>
              </w:rPr>
            </w:pPr>
            <w:ins w:id="413" w:author="Иван" w:date="2022-12-18T18:24:00Z">
              <w:r w:rsidRPr="00EB1004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EB1004">
                <w:rPr>
                  <w:lang w:val="ru-RU"/>
                </w:rPr>
                <w:t>, 'q2'</w:t>
              </w:r>
            </w:ins>
          </w:p>
          <w:p w14:paraId="3135CD39" w14:textId="77777777" w:rsidR="006022A0" w:rsidRDefault="006022A0" w:rsidP="000D6ED0">
            <w:pPr>
              <w:pStyle w:val="a1"/>
              <w:rPr>
                <w:ins w:id="414" w:author="Иван" w:date="2022-12-18T18:24:00Z"/>
              </w:rPr>
            </w:pPr>
          </w:p>
        </w:tc>
        <w:tc>
          <w:tcPr>
            <w:tcW w:w="1006" w:type="pct"/>
          </w:tcPr>
          <w:p w14:paraId="780ED85F" w14:textId="77777777" w:rsidR="006022A0" w:rsidRPr="00EB1004" w:rsidRDefault="006022A0" w:rsidP="000D6ED0">
            <w:pPr>
              <w:pStyle w:val="a1"/>
              <w:rPr>
                <w:ins w:id="415" w:author="Иван" w:date="2022-12-18T18:24:00Z"/>
                <w:lang w:val="ru-RU"/>
              </w:rPr>
            </w:pPr>
            <w:ins w:id="416" w:author="Иван" w:date="2022-12-18T18:24:00Z">
              <w:r w:rsidRPr="00EB1004">
                <w:rPr>
                  <w:lang w:val="ru-RU"/>
                </w:rPr>
                <w:t>'b',</w:t>
              </w:r>
              <w:r>
                <w:rPr>
                  <w:lang w:val="ru-RU"/>
                </w:rPr>
                <w:t xml:space="preserve"> R</w:t>
              </w:r>
              <w:r w:rsidRPr="00EB1004">
                <w:rPr>
                  <w:lang w:val="ru-RU"/>
                </w:rPr>
                <w:t>, 'q2'</w:t>
              </w:r>
            </w:ins>
          </w:p>
          <w:p w14:paraId="6C8FBE74" w14:textId="77777777" w:rsidR="006022A0" w:rsidRDefault="006022A0" w:rsidP="000D6ED0">
            <w:pPr>
              <w:pStyle w:val="a1"/>
              <w:rPr>
                <w:ins w:id="417" w:author="Иван" w:date="2022-12-18T18:24:00Z"/>
              </w:rPr>
            </w:pPr>
          </w:p>
        </w:tc>
        <w:tc>
          <w:tcPr>
            <w:tcW w:w="1080" w:type="pct"/>
          </w:tcPr>
          <w:p w14:paraId="618A516A" w14:textId="77777777" w:rsidR="006022A0" w:rsidRPr="00EB1004" w:rsidRDefault="006022A0" w:rsidP="000D6ED0">
            <w:pPr>
              <w:pStyle w:val="a1"/>
              <w:rPr>
                <w:ins w:id="418" w:author="Иван" w:date="2022-12-18T18:24:00Z"/>
                <w:lang w:val="ru-RU"/>
              </w:rPr>
            </w:pPr>
            <w:ins w:id="419" w:author="Иван" w:date="2022-12-18T18:24:00Z">
              <w:r w:rsidRPr="00EB1004">
                <w:rPr>
                  <w:lang w:val="ru-RU"/>
                </w:rPr>
                <w:t>'c',</w:t>
              </w:r>
              <w:r>
                <w:rPr>
                  <w:lang w:val="ru-RU"/>
                </w:rPr>
                <w:t xml:space="preserve"> R</w:t>
              </w:r>
              <w:r w:rsidRPr="00EB1004">
                <w:rPr>
                  <w:lang w:val="ru-RU"/>
                </w:rPr>
                <w:t>, 'q2'</w:t>
              </w:r>
            </w:ins>
          </w:p>
          <w:p w14:paraId="1262314B" w14:textId="77777777" w:rsidR="006022A0" w:rsidRDefault="006022A0" w:rsidP="000D6ED0">
            <w:pPr>
              <w:pStyle w:val="a1"/>
              <w:rPr>
                <w:ins w:id="420" w:author="Иван" w:date="2022-12-18T18:24:00Z"/>
              </w:rPr>
            </w:pPr>
          </w:p>
        </w:tc>
        <w:tc>
          <w:tcPr>
            <w:tcW w:w="1006" w:type="pct"/>
          </w:tcPr>
          <w:p w14:paraId="5C09BF4B" w14:textId="77777777" w:rsidR="006022A0" w:rsidRPr="00EB1004" w:rsidRDefault="006022A0" w:rsidP="000D6ED0">
            <w:pPr>
              <w:pStyle w:val="a1"/>
              <w:rPr>
                <w:ins w:id="421" w:author="Иван" w:date="2022-12-18T18:24:00Z"/>
                <w:lang w:val="ru-RU"/>
              </w:rPr>
            </w:pPr>
            <w:ins w:id="422" w:author="Иван" w:date="2022-12-18T18:24:00Z">
              <w:r w:rsidRPr="00EB1004">
                <w:rPr>
                  <w:lang w:val="ru-RU"/>
                </w:rPr>
                <w:t xml:space="preserve">' ', </w:t>
              </w:r>
              <w:r>
                <w:rPr>
                  <w:lang w:val="ru-RU"/>
                </w:rPr>
                <w:t>L</w:t>
              </w:r>
              <w:r w:rsidRPr="00EB1004">
                <w:rPr>
                  <w:lang w:val="ru-RU"/>
                </w:rPr>
                <w:t>, 'q3'</w:t>
              </w:r>
            </w:ins>
          </w:p>
          <w:p w14:paraId="7CFC9129" w14:textId="77777777" w:rsidR="006022A0" w:rsidRDefault="006022A0" w:rsidP="000D6ED0">
            <w:pPr>
              <w:pStyle w:val="a1"/>
              <w:rPr>
                <w:ins w:id="423" w:author="Иван" w:date="2022-12-18T18:24:00Z"/>
              </w:rPr>
            </w:pPr>
          </w:p>
        </w:tc>
      </w:tr>
      <w:tr w:rsidR="006022A0" w14:paraId="6F266226" w14:textId="77777777" w:rsidTr="000D6ED0">
        <w:trPr>
          <w:trHeight w:val="454"/>
          <w:ins w:id="424" w:author="Иван" w:date="2022-12-18T18:24:00Z"/>
        </w:trPr>
        <w:tc>
          <w:tcPr>
            <w:tcW w:w="827" w:type="pct"/>
          </w:tcPr>
          <w:p w14:paraId="0F540CA0" w14:textId="77777777" w:rsidR="006022A0" w:rsidRPr="00EB1004" w:rsidRDefault="006022A0" w:rsidP="000D6ED0">
            <w:pPr>
              <w:pStyle w:val="a1"/>
              <w:rPr>
                <w:ins w:id="425" w:author="Иван" w:date="2022-12-18T18:24:00Z"/>
                <w:lang w:val="ru-RU"/>
              </w:rPr>
            </w:pPr>
            <w:ins w:id="426" w:author="Иван" w:date="2022-12-18T18:24:00Z">
              <w:r w:rsidRPr="00EB1004">
                <w:rPr>
                  <w:lang w:val="ru-RU"/>
                </w:rPr>
                <w:t>q3</w:t>
              </w:r>
            </w:ins>
          </w:p>
          <w:p w14:paraId="26750C3A" w14:textId="77777777" w:rsidR="006022A0" w:rsidRDefault="006022A0" w:rsidP="000D6ED0">
            <w:pPr>
              <w:pStyle w:val="a1"/>
              <w:rPr>
                <w:ins w:id="427" w:author="Иван" w:date="2022-12-18T18:24:00Z"/>
              </w:rPr>
            </w:pPr>
          </w:p>
        </w:tc>
        <w:tc>
          <w:tcPr>
            <w:tcW w:w="1080" w:type="pct"/>
          </w:tcPr>
          <w:p w14:paraId="7362D475" w14:textId="77777777" w:rsidR="006022A0" w:rsidRPr="00EB1004" w:rsidRDefault="006022A0" w:rsidP="000D6ED0">
            <w:pPr>
              <w:pStyle w:val="a1"/>
              <w:rPr>
                <w:ins w:id="428" w:author="Иван" w:date="2022-12-18T18:24:00Z"/>
                <w:lang w:val="ru-RU"/>
              </w:rPr>
            </w:pPr>
            <w:ins w:id="429" w:author="Иван" w:date="2022-12-18T18:24:00Z">
              <w:r w:rsidRPr="00EB1004">
                <w:rPr>
                  <w:lang w:val="ru-RU"/>
                </w:rPr>
                <w:t xml:space="preserve">'a', </w:t>
              </w:r>
              <w:r>
                <w:rPr>
                  <w:lang w:val="ru-RU"/>
                </w:rPr>
                <w:t>L</w:t>
              </w:r>
              <w:r w:rsidRPr="00EB1004">
                <w:rPr>
                  <w:lang w:val="ru-RU"/>
                </w:rPr>
                <w:t>, 'q4'</w:t>
              </w:r>
            </w:ins>
          </w:p>
          <w:p w14:paraId="317D722F" w14:textId="77777777" w:rsidR="006022A0" w:rsidRDefault="006022A0" w:rsidP="000D6ED0">
            <w:pPr>
              <w:pStyle w:val="a1"/>
              <w:rPr>
                <w:ins w:id="430" w:author="Иван" w:date="2022-12-18T18:24:00Z"/>
              </w:rPr>
            </w:pPr>
          </w:p>
        </w:tc>
        <w:tc>
          <w:tcPr>
            <w:tcW w:w="1006" w:type="pct"/>
          </w:tcPr>
          <w:p w14:paraId="34923B48" w14:textId="77777777" w:rsidR="006022A0" w:rsidRPr="00EB1004" w:rsidRDefault="006022A0" w:rsidP="000D6ED0">
            <w:pPr>
              <w:pStyle w:val="a1"/>
              <w:rPr>
                <w:ins w:id="431" w:author="Иван" w:date="2022-12-18T18:24:00Z"/>
                <w:lang w:val="ru-RU"/>
              </w:rPr>
            </w:pPr>
            <w:ins w:id="432" w:author="Иван" w:date="2022-12-18T18:24:00Z">
              <w:r w:rsidRPr="00EB1004">
                <w:rPr>
                  <w:lang w:val="ru-RU"/>
                </w:rPr>
                <w:t xml:space="preserve">'b', </w:t>
              </w:r>
              <w:r>
                <w:rPr>
                  <w:lang w:val="ru-RU"/>
                </w:rPr>
                <w:t>L</w:t>
              </w:r>
              <w:r w:rsidRPr="00EB1004">
                <w:rPr>
                  <w:lang w:val="ru-RU"/>
                </w:rPr>
                <w:t>, 'q3'</w:t>
              </w:r>
            </w:ins>
          </w:p>
          <w:p w14:paraId="68F91A90" w14:textId="77777777" w:rsidR="006022A0" w:rsidRDefault="006022A0" w:rsidP="000D6ED0">
            <w:pPr>
              <w:pStyle w:val="a1"/>
              <w:rPr>
                <w:ins w:id="433" w:author="Иван" w:date="2022-12-18T18:24:00Z"/>
              </w:rPr>
            </w:pPr>
          </w:p>
        </w:tc>
        <w:tc>
          <w:tcPr>
            <w:tcW w:w="1080" w:type="pct"/>
          </w:tcPr>
          <w:p w14:paraId="377CE53F" w14:textId="77777777" w:rsidR="006022A0" w:rsidRPr="00EB1004" w:rsidRDefault="006022A0" w:rsidP="000D6ED0">
            <w:pPr>
              <w:pStyle w:val="a1"/>
              <w:rPr>
                <w:ins w:id="434" w:author="Иван" w:date="2022-12-18T18:24:00Z"/>
                <w:lang w:val="ru-RU"/>
              </w:rPr>
            </w:pPr>
            <w:ins w:id="435" w:author="Иван" w:date="2022-12-18T18:24:00Z">
              <w:r w:rsidRPr="00EB1004">
                <w:rPr>
                  <w:lang w:val="ru-RU"/>
                </w:rPr>
                <w:t xml:space="preserve">'c', </w:t>
              </w:r>
              <w:r>
                <w:rPr>
                  <w:lang w:val="ru-RU"/>
                </w:rPr>
                <w:t>L</w:t>
              </w:r>
              <w:r w:rsidRPr="00EB1004">
                <w:rPr>
                  <w:lang w:val="ru-RU"/>
                </w:rPr>
                <w:t>, 'q3'</w:t>
              </w:r>
            </w:ins>
          </w:p>
          <w:p w14:paraId="4D73810C" w14:textId="77777777" w:rsidR="006022A0" w:rsidRDefault="006022A0" w:rsidP="000D6ED0">
            <w:pPr>
              <w:pStyle w:val="a1"/>
              <w:rPr>
                <w:ins w:id="436" w:author="Иван" w:date="2022-12-18T18:24:00Z"/>
              </w:rPr>
            </w:pPr>
          </w:p>
        </w:tc>
        <w:tc>
          <w:tcPr>
            <w:tcW w:w="1006" w:type="pct"/>
          </w:tcPr>
          <w:p w14:paraId="632A770F" w14:textId="77777777" w:rsidR="006022A0" w:rsidRDefault="006022A0" w:rsidP="000D6ED0">
            <w:pPr>
              <w:pStyle w:val="a1"/>
              <w:rPr>
                <w:ins w:id="437" w:author="Иван" w:date="2022-12-18T18:24:00Z"/>
              </w:rPr>
            </w:pPr>
          </w:p>
        </w:tc>
      </w:tr>
      <w:tr w:rsidR="006022A0" w14:paraId="29EFD36F" w14:textId="77777777" w:rsidTr="000D6ED0">
        <w:trPr>
          <w:trHeight w:val="454"/>
          <w:ins w:id="438" w:author="Иван" w:date="2022-12-18T18:24:00Z"/>
        </w:trPr>
        <w:tc>
          <w:tcPr>
            <w:tcW w:w="827" w:type="pct"/>
          </w:tcPr>
          <w:p w14:paraId="2E9034A1" w14:textId="77777777" w:rsidR="006022A0" w:rsidRPr="000D6ED0" w:rsidRDefault="006022A0" w:rsidP="000D6ED0">
            <w:pPr>
              <w:pStyle w:val="a1"/>
              <w:rPr>
                <w:ins w:id="439" w:author="Иван" w:date="2022-12-18T18:24:00Z"/>
              </w:rPr>
            </w:pPr>
            <w:ins w:id="440" w:author="Иван" w:date="2022-12-18T18:24:00Z">
              <w:r w:rsidRPr="00EB1004">
                <w:rPr>
                  <w:lang w:val="ru-RU"/>
                </w:rPr>
                <w:t>q</w:t>
              </w:r>
              <w:r>
                <w:t>4</w:t>
              </w:r>
            </w:ins>
          </w:p>
          <w:p w14:paraId="6D3FE2D2" w14:textId="77777777" w:rsidR="006022A0" w:rsidRPr="00EB1004" w:rsidRDefault="006022A0" w:rsidP="000D6ED0">
            <w:pPr>
              <w:pStyle w:val="a1"/>
              <w:rPr>
                <w:ins w:id="441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46ED866E" w14:textId="77777777" w:rsidR="006022A0" w:rsidRPr="00EB1004" w:rsidRDefault="006022A0" w:rsidP="000D6ED0">
            <w:pPr>
              <w:pStyle w:val="a1"/>
              <w:rPr>
                <w:ins w:id="442" w:author="Иван" w:date="2022-12-18T18:24:00Z"/>
              </w:rPr>
            </w:pPr>
            <w:ins w:id="443" w:author="Иван" w:date="2022-12-18T18:24:00Z">
              <w:r w:rsidRPr="00EB1004">
                <w:t xml:space="preserve">'a', </w:t>
              </w:r>
              <w:r>
                <w:t>L</w:t>
              </w:r>
              <w:r w:rsidRPr="00EB1004">
                <w:t>, 'q5'</w:t>
              </w:r>
            </w:ins>
          </w:p>
          <w:p w14:paraId="214AF26B" w14:textId="77777777" w:rsidR="006022A0" w:rsidRPr="00EB1004" w:rsidRDefault="006022A0" w:rsidP="000D6ED0">
            <w:pPr>
              <w:pStyle w:val="a1"/>
              <w:rPr>
                <w:ins w:id="444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5342BF26" w14:textId="77777777" w:rsidR="006022A0" w:rsidRPr="00EB1004" w:rsidRDefault="006022A0" w:rsidP="000D6ED0">
            <w:pPr>
              <w:pStyle w:val="a1"/>
              <w:rPr>
                <w:ins w:id="445" w:author="Иван" w:date="2022-12-18T18:24:00Z"/>
                <w:lang w:val="ru-RU"/>
              </w:rPr>
            </w:pPr>
            <w:ins w:id="446" w:author="Иван" w:date="2022-12-18T18:24:00Z">
              <w:r w:rsidRPr="00EB1004">
                <w:rPr>
                  <w:lang w:val="ru-RU"/>
                </w:rPr>
                <w:t xml:space="preserve">'b', </w:t>
              </w:r>
              <w:r>
                <w:rPr>
                  <w:lang w:val="ru-RU"/>
                </w:rPr>
                <w:t>L</w:t>
              </w:r>
              <w:r w:rsidRPr="00EB1004">
                <w:rPr>
                  <w:lang w:val="ru-RU"/>
                </w:rPr>
                <w:t>, 'q3'</w:t>
              </w:r>
            </w:ins>
          </w:p>
          <w:p w14:paraId="42ABEB32" w14:textId="77777777" w:rsidR="006022A0" w:rsidRPr="00EB1004" w:rsidRDefault="006022A0" w:rsidP="000D6ED0">
            <w:pPr>
              <w:pStyle w:val="a1"/>
              <w:rPr>
                <w:ins w:id="447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586AC790" w14:textId="77777777" w:rsidR="006022A0" w:rsidRPr="00EB1004" w:rsidRDefault="006022A0" w:rsidP="000D6ED0">
            <w:pPr>
              <w:pStyle w:val="a1"/>
              <w:rPr>
                <w:ins w:id="448" w:author="Иван" w:date="2022-12-18T18:24:00Z"/>
                <w:lang w:val="ru-RU"/>
              </w:rPr>
            </w:pPr>
            <w:ins w:id="449" w:author="Иван" w:date="2022-12-18T18:24:00Z">
              <w:r w:rsidRPr="00EB1004">
                <w:rPr>
                  <w:lang w:val="ru-RU"/>
                </w:rPr>
                <w:t xml:space="preserve">'c', </w:t>
              </w:r>
              <w:r>
                <w:rPr>
                  <w:lang w:val="ru-RU"/>
                </w:rPr>
                <w:t>L</w:t>
              </w:r>
              <w:r w:rsidRPr="00EB1004">
                <w:rPr>
                  <w:lang w:val="ru-RU"/>
                </w:rPr>
                <w:t>, 'q3'</w:t>
              </w:r>
            </w:ins>
          </w:p>
          <w:p w14:paraId="1376B675" w14:textId="77777777" w:rsidR="006022A0" w:rsidRPr="00EB1004" w:rsidRDefault="006022A0" w:rsidP="000D6ED0">
            <w:pPr>
              <w:pStyle w:val="a1"/>
              <w:rPr>
                <w:ins w:id="450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4C42637F" w14:textId="77777777" w:rsidR="006022A0" w:rsidRDefault="006022A0" w:rsidP="000D6ED0">
            <w:pPr>
              <w:pStyle w:val="a1"/>
              <w:rPr>
                <w:ins w:id="451" w:author="Иван" w:date="2022-12-18T18:24:00Z"/>
              </w:rPr>
            </w:pPr>
          </w:p>
        </w:tc>
      </w:tr>
      <w:tr w:rsidR="006022A0" w14:paraId="6A25ABEC" w14:textId="77777777" w:rsidTr="000D6ED0">
        <w:trPr>
          <w:trHeight w:val="454"/>
          <w:ins w:id="452" w:author="Иван" w:date="2022-12-18T18:24:00Z"/>
        </w:trPr>
        <w:tc>
          <w:tcPr>
            <w:tcW w:w="827" w:type="pct"/>
          </w:tcPr>
          <w:p w14:paraId="708F0A0F" w14:textId="77777777" w:rsidR="006022A0" w:rsidRPr="000D6ED0" w:rsidRDefault="006022A0" w:rsidP="000D6ED0">
            <w:pPr>
              <w:pStyle w:val="a1"/>
              <w:rPr>
                <w:ins w:id="453" w:author="Иван" w:date="2022-12-18T18:24:00Z"/>
              </w:rPr>
            </w:pPr>
            <w:ins w:id="454" w:author="Иван" w:date="2022-12-18T18:24:00Z">
              <w:r>
                <w:t>q5</w:t>
              </w:r>
            </w:ins>
          </w:p>
        </w:tc>
        <w:tc>
          <w:tcPr>
            <w:tcW w:w="1080" w:type="pct"/>
          </w:tcPr>
          <w:p w14:paraId="3A81DF41" w14:textId="77777777" w:rsidR="006022A0" w:rsidRPr="0057286B" w:rsidRDefault="006022A0" w:rsidP="000D6ED0">
            <w:pPr>
              <w:pStyle w:val="a1"/>
              <w:rPr>
                <w:ins w:id="455" w:author="Иван" w:date="2022-12-18T18:24:00Z"/>
                <w:lang w:val="ru-RU"/>
              </w:rPr>
            </w:pPr>
            <w:ins w:id="456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57286B">
                <w:rPr>
                  <w:lang w:val="ru-RU"/>
                </w:rPr>
                <w:t>, 'q6'</w:t>
              </w:r>
            </w:ins>
          </w:p>
          <w:p w14:paraId="235E998E" w14:textId="77777777" w:rsidR="006022A0" w:rsidRPr="00EB1004" w:rsidRDefault="006022A0" w:rsidP="000D6ED0">
            <w:pPr>
              <w:pStyle w:val="a1"/>
              <w:rPr>
                <w:ins w:id="457" w:author="Иван" w:date="2022-12-18T18:24:00Z"/>
              </w:rPr>
            </w:pPr>
          </w:p>
        </w:tc>
        <w:tc>
          <w:tcPr>
            <w:tcW w:w="1006" w:type="pct"/>
          </w:tcPr>
          <w:p w14:paraId="7F35A75C" w14:textId="77777777" w:rsidR="006022A0" w:rsidRPr="0057286B" w:rsidRDefault="006022A0" w:rsidP="000D6ED0">
            <w:pPr>
              <w:pStyle w:val="a1"/>
              <w:rPr>
                <w:ins w:id="458" w:author="Иван" w:date="2022-12-18T18:24:00Z"/>
              </w:rPr>
            </w:pPr>
            <w:ins w:id="459" w:author="Иван" w:date="2022-12-18T18:24:00Z">
              <w:r w:rsidRPr="0057286B">
                <w:t>'b',</w:t>
              </w:r>
              <w:r>
                <w:t xml:space="preserve"> R</w:t>
              </w:r>
              <w:r w:rsidRPr="0057286B">
                <w:t>, 'q9'</w:t>
              </w:r>
            </w:ins>
          </w:p>
          <w:p w14:paraId="48627F44" w14:textId="77777777" w:rsidR="006022A0" w:rsidRPr="00EB1004" w:rsidRDefault="006022A0" w:rsidP="000D6ED0">
            <w:pPr>
              <w:pStyle w:val="a1"/>
              <w:rPr>
                <w:ins w:id="460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05B91D83" w14:textId="77777777" w:rsidR="006022A0" w:rsidRPr="0057286B" w:rsidRDefault="006022A0" w:rsidP="000D6ED0">
            <w:pPr>
              <w:pStyle w:val="a1"/>
              <w:rPr>
                <w:ins w:id="461" w:author="Иван" w:date="2022-12-18T18:24:00Z"/>
              </w:rPr>
            </w:pPr>
            <w:ins w:id="462" w:author="Иван" w:date="2022-12-18T18:24:00Z">
              <w:r w:rsidRPr="0057286B">
                <w:t>'c',</w:t>
              </w:r>
              <w:r>
                <w:t xml:space="preserve"> R</w:t>
              </w:r>
              <w:r w:rsidRPr="0057286B">
                <w:t>, 'q12'</w:t>
              </w:r>
            </w:ins>
          </w:p>
          <w:p w14:paraId="29ADDAD8" w14:textId="77777777" w:rsidR="006022A0" w:rsidRPr="00EB1004" w:rsidRDefault="006022A0" w:rsidP="000D6ED0">
            <w:pPr>
              <w:pStyle w:val="a1"/>
              <w:rPr>
                <w:ins w:id="463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0DB16969" w14:textId="77777777" w:rsidR="006022A0" w:rsidRDefault="006022A0" w:rsidP="000D6ED0">
            <w:pPr>
              <w:pStyle w:val="a1"/>
              <w:rPr>
                <w:ins w:id="464" w:author="Иван" w:date="2022-12-18T18:24:00Z"/>
              </w:rPr>
            </w:pPr>
          </w:p>
        </w:tc>
      </w:tr>
      <w:tr w:rsidR="006022A0" w14:paraId="1E6D8289" w14:textId="77777777" w:rsidTr="000D6ED0">
        <w:trPr>
          <w:trHeight w:val="454"/>
          <w:ins w:id="465" w:author="Иван" w:date="2022-12-18T18:24:00Z"/>
        </w:trPr>
        <w:tc>
          <w:tcPr>
            <w:tcW w:w="827" w:type="pct"/>
          </w:tcPr>
          <w:p w14:paraId="42416137" w14:textId="77777777" w:rsidR="006022A0" w:rsidRDefault="006022A0" w:rsidP="000D6ED0">
            <w:pPr>
              <w:pStyle w:val="a1"/>
              <w:rPr>
                <w:ins w:id="466" w:author="Иван" w:date="2022-12-18T18:24:00Z"/>
              </w:rPr>
            </w:pPr>
            <w:ins w:id="467" w:author="Иван" w:date="2022-12-18T18:24:00Z">
              <w:r>
                <w:t>q6</w:t>
              </w:r>
            </w:ins>
          </w:p>
        </w:tc>
        <w:tc>
          <w:tcPr>
            <w:tcW w:w="1080" w:type="pct"/>
          </w:tcPr>
          <w:p w14:paraId="613B44B5" w14:textId="77777777" w:rsidR="006022A0" w:rsidRPr="0057286B" w:rsidRDefault="006022A0" w:rsidP="000D6ED0">
            <w:pPr>
              <w:pStyle w:val="a1"/>
              <w:rPr>
                <w:ins w:id="468" w:author="Иван" w:date="2022-12-18T18:24:00Z"/>
              </w:rPr>
            </w:pPr>
            <w:ins w:id="469" w:author="Иван" w:date="2022-12-18T18:24:00Z">
              <w:r w:rsidRPr="0057286B">
                <w:t>'a',</w:t>
              </w:r>
              <w:r>
                <w:t xml:space="preserve"> R</w:t>
              </w:r>
              <w:r w:rsidRPr="0057286B">
                <w:t>, 'q7'</w:t>
              </w:r>
            </w:ins>
          </w:p>
          <w:p w14:paraId="39C7C9C4" w14:textId="77777777" w:rsidR="006022A0" w:rsidRPr="0057286B" w:rsidRDefault="006022A0" w:rsidP="000D6ED0">
            <w:pPr>
              <w:pStyle w:val="a1"/>
              <w:rPr>
                <w:ins w:id="470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40944144" w14:textId="77777777" w:rsidR="006022A0" w:rsidRPr="0057286B" w:rsidRDefault="006022A0" w:rsidP="000D6ED0">
            <w:pPr>
              <w:pStyle w:val="a1"/>
              <w:rPr>
                <w:ins w:id="471" w:author="Иван" w:date="2022-12-18T18:24:00Z"/>
              </w:rPr>
            </w:pPr>
          </w:p>
        </w:tc>
        <w:tc>
          <w:tcPr>
            <w:tcW w:w="1080" w:type="pct"/>
          </w:tcPr>
          <w:p w14:paraId="1298981C" w14:textId="77777777" w:rsidR="006022A0" w:rsidRPr="0057286B" w:rsidRDefault="006022A0" w:rsidP="000D6ED0">
            <w:pPr>
              <w:pStyle w:val="a1"/>
              <w:rPr>
                <w:ins w:id="472" w:author="Иван" w:date="2022-12-18T18:24:00Z"/>
              </w:rPr>
            </w:pPr>
          </w:p>
        </w:tc>
        <w:tc>
          <w:tcPr>
            <w:tcW w:w="1006" w:type="pct"/>
          </w:tcPr>
          <w:p w14:paraId="03102BD0" w14:textId="77777777" w:rsidR="006022A0" w:rsidRDefault="006022A0" w:rsidP="000D6ED0">
            <w:pPr>
              <w:pStyle w:val="a1"/>
              <w:rPr>
                <w:ins w:id="473" w:author="Иван" w:date="2022-12-18T18:24:00Z"/>
              </w:rPr>
            </w:pPr>
          </w:p>
        </w:tc>
      </w:tr>
      <w:tr w:rsidR="006022A0" w14:paraId="2C1F5DE4" w14:textId="77777777" w:rsidTr="000D6ED0">
        <w:trPr>
          <w:trHeight w:val="454"/>
          <w:ins w:id="474" w:author="Иван" w:date="2022-12-18T18:24:00Z"/>
        </w:trPr>
        <w:tc>
          <w:tcPr>
            <w:tcW w:w="827" w:type="pct"/>
          </w:tcPr>
          <w:p w14:paraId="6A358F8C" w14:textId="77777777" w:rsidR="006022A0" w:rsidRDefault="006022A0" w:rsidP="000D6ED0">
            <w:pPr>
              <w:pStyle w:val="a1"/>
              <w:rPr>
                <w:ins w:id="475" w:author="Иван" w:date="2022-12-18T18:24:00Z"/>
              </w:rPr>
            </w:pPr>
            <w:ins w:id="476" w:author="Иван" w:date="2022-12-18T18:24:00Z">
              <w:r>
                <w:t>q7</w:t>
              </w:r>
            </w:ins>
          </w:p>
        </w:tc>
        <w:tc>
          <w:tcPr>
            <w:tcW w:w="1080" w:type="pct"/>
          </w:tcPr>
          <w:p w14:paraId="23D0CD2C" w14:textId="77777777" w:rsidR="006022A0" w:rsidRPr="0057286B" w:rsidRDefault="006022A0" w:rsidP="000D6ED0">
            <w:pPr>
              <w:pStyle w:val="a1"/>
              <w:rPr>
                <w:ins w:id="477" w:author="Иван" w:date="2022-12-18T18:24:00Z"/>
                <w:lang w:val="ru-RU"/>
              </w:rPr>
            </w:pPr>
            <w:ins w:id="478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57286B">
                <w:rPr>
                  <w:lang w:val="ru-RU"/>
                </w:rPr>
                <w:t>, 'q8'</w:t>
              </w:r>
            </w:ins>
          </w:p>
          <w:p w14:paraId="1C5BC643" w14:textId="77777777" w:rsidR="006022A0" w:rsidRPr="0057286B" w:rsidRDefault="006022A0" w:rsidP="000D6ED0">
            <w:pPr>
              <w:pStyle w:val="a1"/>
              <w:rPr>
                <w:ins w:id="479" w:author="Иван" w:date="2022-12-18T18:24:00Z"/>
              </w:rPr>
            </w:pPr>
          </w:p>
        </w:tc>
        <w:tc>
          <w:tcPr>
            <w:tcW w:w="1006" w:type="pct"/>
          </w:tcPr>
          <w:p w14:paraId="07D1B170" w14:textId="77777777" w:rsidR="006022A0" w:rsidRPr="0057286B" w:rsidRDefault="006022A0" w:rsidP="000D6ED0">
            <w:pPr>
              <w:pStyle w:val="a1"/>
              <w:rPr>
                <w:ins w:id="480" w:author="Иван" w:date="2022-12-18T18:24:00Z"/>
              </w:rPr>
            </w:pPr>
          </w:p>
        </w:tc>
        <w:tc>
          <w:tcPr>
            <w:tcW w:w="1080" w:type="pct"/>
          </w:tcPr>
          <w:p w14:paraId="1290D8E7" w14:textId="77777777" w:rsidR="006022A0" w:rsidRPr="0057286B" w:rsidRDefault="006022A0" w:rsidP="000D6ED0">
            <w:pPr>
              <w:pStyle w:val="a1"/>
              <w:rPr>
                <w:ins w:id="481" w:author="Иван" w:date="2022-12-18T18:24:00Z"/>
              </w:rPr>
            </w:pPr>
          </w:p>
        </w:tc>
        <w:tc>
          <w:tcPr>
            <w:tcW w:w="1006" w:type="pct"/>
          </w:tcPr>
          <w:p w14:paraId="59DDC6C5" w14:textId="77777777" w:rsidR="006022A0" w:rsidRDefault="006022A0" w:rsidP="000D6ED0">
            <w:pPr>
              <w:pStyle w:val="a1"/>
              <w:rPr>
                <w:ins w:id="482" w:author="Иван" w:date="2022-12-18T18:24:00Z"/>
              </w:rPr>
            </w:pPr>
          </w:p>
        </w:tc>
      </w:tr>
      <w:tr w:rsidR="006022A0" w14:paraId="2D20900C" w14:textId="77777777" w:rsidTr="000D6ED0">
        <w:trPr>
          <w:trHeight w:val="454"/>
          <w:ins w:id="483" w:author="Иван" w:date="2022-12-18T18:24:00Z"/>
        </w:trPr>
        <w:tc>
          <w:tcPr>
            <w:tcW w:w="827" w:type="pct"/>
          </w:tcPr>
          <w:p w14:paraId="4A61C400" w14:textId="77777777" w:rsidR="006022A0" w:rsidRDefault="006022A0" w:rsidP="000D6ED0">
            <w:pPr>
              <w:pStyle w:val="a1"/>
              <w:rPr>
                <w:ins w:id="484" w:author="Иван" w:date="2022-12-18T18:24:00Z"/>
              </w:rPr>
            </w:pPr>
            <w:ins w:id="485" w:author="Иван" w:date="2022-12-18T18:24:00Z">
              <w:r>
                <w:t>q8</w:t>
              </w:r>
            </w:ins>
          </w:p>
        </w:tc>
        <w:tc>
          <w:tcPr>
            <w:tcW w:w="1080" w:type="pct"/>
          </w:tcPr>
          <w:p w14:paraId="23A91B7A" w14:textId="77777777" w:rsidR="006022A0" w:rsidRPr="0057286B" w:rsidRDefault="006022A0" w:rsidP="000D6ED0">
            <w:pPr>
              <w:pStyle w:val="a1"/>
              <w:rPr>
                <w:ins w:id="486" w:author="Иван" w:date="2022-12-18T18:24:00Z"/>
              </w:rPr>
            </w:pPr>
            <w:ins w:id="487" w:author="Иван" w:date="2022-12-18T18:24:00Z">
              <w:r w:rsidRPr="0057286B">
                <w:t xml:space="preserve">'a', </w:t>
              </w:r>
              <w:r>
                <w:t>N</w:t>
              </w:r>
              <w:r w:rsidRPr="0057286B">
                <w:t>, 'q0'</w:t>
              </w:r>
            </w:ins>
          </w:p>
          <w:p w14:paraId="298FEB3E" w14:textId="77777777" w:rsidR="006022A0" w:rsidRPr="0057286B" w:rsidRDefault="006022A0" w:rsidP="000D6ED0">
            <w:pPr>
              <w:pStyle w:val="a1"/>
              <w:rPr>
                <w:ins w:id="488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11406DC9" w14:textId="77777777" w:rsidR="006022A0" w:rsidRPr="0057286B" w:rsidRDefault="006022A0" w:rsidP="000D6ED0">
            <w:pPr>
              <w:pStyle w:val="a1"/>
              <w:rPr>
                <w:ins w:id="489" w:author="Иван" w:date="2022-12-18T18:24:00Z"/>
                <w:lang w:val="ru-RU"/>
              </w:rPr>
            </w:pPr>
            <w:ins w:id="490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N</w:t>
              </w:r>
              <w:r w:rsidRPr="0057286B">
                <w:rPr>
                  <w:lang w:val="ru-RU"/>
                </w:rPr>
                <w:t>, 'q0'</w:t>
              </w:r>
            </w:ins>
          </w:p>
          <w:p w14:paraId="6FC07DB3" w14:textId="77777777" w:rsidR="006022A0" w:rsidRPr="0057286B" w:rsidRDefault="006022A0" w:rsidP="000D6ED0">
            <w:pPr>
              <w:pStyle w:val="a1"/>
              <w:rPr>
                <w:ins w:id="491" w:author="Иван" w:date="2022-12-18T18:24:00Z"/>
              </w:rPr>
            </w:pPr>
          </w:p>
        </w:tc>
        <w:tc>
          <w:tcPr>
            <w:tcW w:w="1080" w:type="pct"/>
          </w:tcPr>
          <w:p w14:paraId="46A33962" w14:textId="77777777" w:rsidR="006022A0" w:rsidRPr="0057286B" w:rsidRDefault="006022A0" w:rsidP="000D6ED0">
            <w:pPr>
              <w:pStyle w:val="a1"/>
              <w:rPr>
                <w:ins w:id="492" w:author="Иван" w:date="2022-12-18T18:24:00Z"/>
                <w:lang w:val="ru-RU"/>
              </w:rPr>
            </w:pPr>
            <w:ins w:id="493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N</w:t>
              </w:r>
              <w:r w:rsidRPr="0057286B">
                <w:rPr>
                  <w:lang w:val="ru-RU"/>
                </w:rPr>
                <w:t>, 'q0'</w:t>
              </w:r>
            </w:ins>
          </w:p>
          <w:p w14:paraId="7EDD3A17" w14:textId="77777777" w:rsidR="006022A0" w:rsidRPr="0057286B" w:rsidRDefault="006022A0" w:rsidP="000D6ED0">
            <w:pPr>
              <w:pStyle w:val="a1"/>
              <w:rPr>
                <w:ins w:id="494" w:author="Иван" w:date="2022-12-18T18:24:00Z"/>
              </w:rPr>
            </w:pPr>
          </w:p>
        </w:tc>
        <w:tc>
          <w:tcPr>
            <w:tcW w:w="1006" w:type="pct"/>
          </w:tcPr>
          <w:p w14:paraId="080A8E3A" w14:textId="77777777" w:rsidR="006022A0" w:rsidRPr="0057286B" w:rsidRDefault="006022A0" w:rsidP="000D6ED0">
            <w:pPr>
              <w:pStyle w:val="a1"/>
              <w:rPr>
                <w:ins w:id="495" w:author="Иван" w:date="2022-12-18T18:24:00Z"/>
                <w:lang w:val="ru-RU"/>
              </w:rPr>
            </w:pPr>
            <w:ins w:id="496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N</w:t>
              </w:r>
              <w:r w:rsidRPr="0057286B">
                <w:rPr>
                  <w:lang w:val="ru-RU"/>
                </w:rPr>
                <w:t>, 'q0'</w:t>
              </w:r>
            </w:ins>
          </w:p>
          <w:p w14:paraId="17FF02F1" w14:textId="77777777" w:rsidR="006022A0" w:rsidRDefault="006022A0" w:rsidP="000D6ED0">
            <w:pPr>
              <w:pStyle w:val="a1"/>
              <w:rPr>
                <w:ins w:id="497" w:author="Иван" w:date="2022-12-18T18:24:00Z"/>
              </w:rPr>
            </w:pPr>
          </w:p>
        </w:tc>
      </w:tr>
      <w:tr w:rsidR="006022A0" w14:paraId="3CA9D39C" w14:textId="77777777" w:rsidTr="000D6ED0">
        <w:trPr>
          <w:trHeight w:val="454"/>
          <w:ins w:id="498" w:author="Иван" w:date="2022-12-18T18:24:00Z"/>
        </w:trPr>
        <w:tc>
          <w:tcPr>
            <w:tcW w:w="827" w:type="pct"/>
          </w:tcPr>
          <w:p w14:paraId="5542F48D" w14:textId="77777777" w:rsidR="006022A0" w:rsidRDefault="006022A0" w:rsidP="000D6ED0">
            <w:pPr>
              <w:pStyle w:val="a1"/>
              <w:rPr>
                <w:ins w:id="499" w:author="Иван" w:date="2022-12-18T18:24:00Z"/>
              </w:rPr>
            </w:pPr>
            <w:ins w:id="500" w:author="Иван" w:date="2022-12-18T18:24:00Z">
              <w:r>
                <w:t>q9</w:t>
              </w:r>
            </w:ins>
          </w:p>
        </w:tc>
        <w:tc>
          <w:tcPr>
            <w:tcW w:w="1080" w:type="pct"/>
          </w:tcPr>
          <w:p w14:paraId="04AC970C" w14:textId="77777777" w:rsidR="006022A0" w:rsidRPr="0057286B" w:rsidRDefault="006022A0" w:rsidP="000D6ED0">
            <w:pPr>
              <w:pStyle w:val="a1"/>
              <w:rPr>
                <w:ins w:id="501" w:author="Иван" w:date="2022-12-18T18:24:00Z"/>
                <w:lang w:val="ru-RU"/>
              </w:rPr>
            </w:pPr>
            <w:ins w:id="502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57286B">
                <w:rPr>
                  <w:lang w:val="ru-RU"/>
                </w:rPr>
                <w:t>, 'q10'</w:t>
              </w:r>
            </w:ins>
          </w:p>
          <w:p w14:paraId="6C2B6852" w14:textId="77777777" w:rsidR="006022A0" w:rsidRPr="0057286B" w:rsidRDefault="006022A0" w:rsidP="000D6ED0">
            <w:pPr>
              <w:pStyle w:val="a1"/>
              <w:rPr>
                <w:ins w:id="503" w:author="Иван" w:date="2022-12-18T18:24:00Z"/>
              </w:rPr>
            </w:pPr>
          </w:p>
        </w:tc>
        <w:tc>
          <w:tcPr>
            <w:tcW w:w="1006" w:type="pct"/>
          </w:tcPr>
          <w:p w14:paraId="584DFE22" w14:textId="77777777" w:rsidR="006022A0" w:rsidRPr="0057286B" w:rsidRDefault="006022A0" w:rsidP="000D6ED0">
            <w:pPr>
              <w:pStyle w:val="a1"/>
              <w:rPr>
                <w:ins w:id="504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431B515E" w14:textId="77777777" w:rsidR="006022A0" w:rsidRPr="0057286B" w:rsidRDefault="006022A0" w:rsidP="000D6ED0">
            <w:pPr>
              <w:pStyle w:val="a1"/>
              <w:rPr>
                <w:ins w:id="505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0A0D5606" w14:textId="77777777" w:rsidR="006022A0" w:rsidRPr="0057286B" w:rsidRDefault="006022A0" w:rsidP="000D6ED0">
            <w:pPr>
              <w:pStyle w:val="a1"/>
              <w:rPr>
                <w:ins w:id="506" w:author="Иван" w:date="2022-12-18T18:24:00Z"/>
                <w:lang w:val="ru-RU"/>
              </w:rPr>
            </w:pPr>
          </w:p>
        </w:tc>
      </w:tr>
      <w:tr w:rsidR="006022A0" w14:paraId="241D3C57" w14:textId="77777777" w:rsidTr="000D6ED0">
        <w:trPr>
          <w:trHeight w:val="454"/>
          <w:ins w:id="507" w:author="Иван" w:date="2022-12-18T18:24:00Z"/>
        </w:trPr>
        <w:tc>
          <w:tcPr>
            <w:tcW w:w="827" w:type="pct"/>
          </w:tcPr>
          <w:p w14:paraId="5A27E0AF" w14:textId="77777777" w:rsidR="006022A0" w:rsidRDefault="006022A0" w:rsidP="000D6ED0">
            <w:pPr>
              <w:pStyle w:val="a1"/>
              <w:rPr>
                <w:ins w:id="508" w:author="Иван" w:date="2022-12-18T18:24:00Z"/>
              </w:rPr>
            </w:pPr>
            <w:ins w:id="509" w:author="Иван" w:date="2022-12-18T18:24:00Z">
              <w:r>
                <w:t>q10</w:t>
              </w:r>
            </w:ins>
          </w:p>
        </w:tc>
        <w:tc>
          <w:tcPr>
            <w:tcW w:w="1080" w:type="pct"/>
          </w:tcPr>
          <w:p w14:paraId="46E391AF" w14:textId="77777777" w:rsidR="006022A0" w:rsidRPr="0057286B" w:rsidRDefault="006022A0" w:rsidP="000D6ED0">
            <w:pPr>
              <w:pStyle w:val="a1"/>
              <w:rPr>
                <w:ins w:id="510" w:author="Иван" w:date="2022-12-18T18:24:00Z"/>
                <w:lang w:val="ru-RU"/>
              </w:rPr>
            </w:pPr>
            <w:ins w:id="511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57286B">
                <w:rPr>
                  <w:lang w:val="ru-RU"/>
                </w:rPr>
                <w:t>, 'q11'</w:t>
              </w:r>
            </w:ins>
          </w:p>
          <w:p w14:paraId="2358C6EF" w14:textId="77777777" w:rsidR="006022A0" w:rsidRPr="0057286B" w:rsidRDefault="006022A0" w:rsidP="000D6ED0">
            <w:pPr>
              <w:pStyle w:val="a1"/>
              <w:rPr>
                <w:ins w:id="512" w:author="Иван" w:date="2022-12-18T18:24:00Z"/>
              </w:rPr>
            </w:pPr>
          </w:p>
        </w:tc>
        <w:tc>
          <w:tcPr>
            <w:tcW w:w="1006" w:type="pct"/>
          </w:tcPr>
          <w:p w14:paraId="1FD488EE" w14:textId="77777777" w:rsidR="006022A0" w:rsidRPr="0057286B" w:rsidRDefault="006022A0" w:rsidP="000D6ED0">
            <w:pPr>
              <w:pStyle w:val="a1"/>
              <w:rPr>
                <w:ins w:id="513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3795DE97" w14:textId="77777777" w:rsidR="006022A0" w:rsidRPr="0057286B" w:rsidRDefault="006022A0" w:rsidP="000D6ED0">
            <w:pPr>
              <w:pStyle w:val="a1"/>
              <w:rPr>
                <w:ins w:id="514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0B890F51" w14:textId="77777777" w:rsidR="006022A0" w:rsidRPr="0057286B" w:rsidRDefault="006022A0" w:rsidP="000D6ED0">
            <w:pPr>
              <w:pStyle w:val="a1"/>
              <w:rPr>
                <w:ins w:id="515" w:author="Иван" w:date="2022-12-18T18:24:00Z"/>
                <w:lang w:val="ru-RU"/>
              </w:rPr>
            </w:pPr>
          </w:p>
        </w:tc>
      </w:tr>
      <w:tr w:rsidR="006022A0" w14:paraId="27D0FAE6" w14:textId="77777777" w:rsidTr="000D6ED0">
        <w:trPr>
          <w:trHeight w:val="454"/>
          <w:ins w:id="516" w:author="Иван" w:date="2022-12-18T18:24:00Z"/>
        </w:trPr>
        <w:tc>
          <w:tcPr>
            <w:tcW w:w="827" w:type="pct"/>
          </w:tcPr>
          <w:p w14:paraId="10A0AC00" w14:textId="77777777" w:rsidR="006022A0" w:rsidRDefault="006022A0" w:rsidP="000D6ED0">
            <w:pPr>
              <w:pStyle w:val="a1"/>
              <w:rPr>
                <w:ins w:id="517" w:author="Иван" w:date="2022-12-18T18:24:00Z"/>
              </w:rPr>
            </w:pPr>
            <w:ins w:id="518" w:author="Иван" w:date="2022-12-18T18:24:00Z">
              <w:r>
                <w:t>q11</w:t>
              </w:r>
            </w:ins>
          </w:p>
        </w:tc>
        <w:tc>
          <w:tcPr>
            <w:tcW w:w="1080" w:type="pct"/>
          </w:tcPr>
          <w:p w14:paraId="7EF34008" w14:textId="77777777" w:rsidR="006022A0" w:rsidRPr="0057286B" w:rsidRDefault="006022A0" w:rsidP="000D6ED0">
            <w:pPr>
              <w:pStyle w:val="a1"/>
              <w:rPr>
                <w:ins w:id="519" w:author="Иван" w:date="2022-12-18T18:24:00Z"/>
                <w:lang w:val="ru-RU"/>
              </w:rPr>
            </w:pPr>
            <w:ins w:id="520" w:author="Иван" w:date="2022-12-18T18:24:00Z">
              <w:r w:rsidRPr="0057286B">
                <w:rPr>
                  <w:lang w:val="ru-RU"/>
                </w:rPr>
                <w:t>'b',</w:t>
              </w:r>
              <w:r>
                <w:rPr>
                  <w:lang w:val="ru-RU"/>
                </w:rPr>
                <w:t xml:space="preserve"> N</w:t>
              </w:r>
              <w:r w:rsidRPr="0057286B">
                <w:rPr>
                  <w:lang w:val="ru-RU"/>
                </w:rPr>
                <w:t>, 'q0'</w:t>
              </w:r>
            </w:ins>
          </w:p>
          <w:p w14:paraId="54EC7069" w14:textId="77777777" w:rsidR="006022A0" w:rsidRPr="0057286B" w:rsidRDefault="006022A0" w:rsidP="000D6ED0">
            <w:pPr>
              <w:pStyle w:val="a1"/>
              <w:rPr>
                <w:ins w:id="521" w:author="Иван" w:date="2022-12-18T18:24:00Z"/>
              </w:rPr>
            </w:pPr>
          </w:p>
        </w:tc>
        <w:tc>
          <w:tcPr>
            <w:tcW w:w="1006" w:type="pct"/>
          </w:tcPr>
          <w:p w14:paraId="0DA14F94" w14:textId="77777777" w:rsidR="006022A0" w:rsidRPr="0057286B" w:rsidRDefault="006022A0" w:rsidP="000D6ED0">
            <w:pPr>
              <w:pStyle w:val="a1"/>
              <w:rPr>
                <w:ins w:id="522" w:author="Иван" w:date="2022-12-18T18:24:00Z"/>
              </w:rPr>
            </w:pPr>
            <w:ins w:id="523" w:author="Иван" w:date="2022-12-18T18:24:00Z">
              <w:r w:rsidRPr="0057286B">
                <w:t>'b',</w:t>
              </w:r>
              <w:r>
                <w:t xml:space="preserve"> N</w:t>
              </w:r>
              <w:r w:rsidRPr="0057286B">
                <w:t>, 'q0'</w:t>
              </w:r>
            </w:ins>
          </w:p>
          <w:p w14:paraId="007695AB" w14:textId="77777777" w:rsidR="006022A0" w:rsidRPr="0057286B" w:rsidRDefault="006022A0" w:rsidP="000D6ED0">
            <w:pPr>
              <w:pStyle w:val="a1"/>
              <w:rPr>
                <w:ins w:id="524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60587DBD" w14:textId="77777777" w:rsidR="006022A0" w:rsidRPr="0057286B" w:rsidRDefault="006022A0" w:rsidP="000D6ED0">
            <w:pPr>
              <w:pStyle w:val="a1"/>
              <w:rPr>
                <w:ins w:id="525" w:author="Иван" w:date="2022-12-18T18:24:00Z"/>
              </w:rPr>
            </w:pPr>
            <w:ins w:id="526" w:author="Иван" w:date="2022-12-18T18:24:00Z">
              <w:r w:rsidRPr="0057286B">
                <w:t>'b',</w:t>
              </w:r>
              <w:r>
                <w:t xml:space="preserve"> N</w:t>
              </w:r>
              <w:r w:rsidRPr="0057286B">
                <w:t>, 'q0'</w:t>
              </w:r>
            </w:ins>
          </w:p>
          <w:p w14:paraId="3DDC937A" w14:textId="77777777" w:rsidR="006022A0" w:rsidRPr="0057286B" w:rsidRDefault="006022A0" w:rsidP="000D6ED0">
            <w:pPr>
              <w:pStyle w:val="a1"/>
              <w:rPr>
                <w:ins w:id="527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52129020" w14:textId="77777777" w:rsidR="006022A0" w:rsidRPr="0057286B" w:rsidRDefault="006022A0" w:rsidP="000D6ED0">
            <w:pPr>
              <w:pStyle w:val="a1"/>
              <w:rPr>
                <w:ins w:id="528" w:author="Иван" w:date="2022-12-18T18:24:00Z"/>
              </w:rPr>
            </w:pPr>
            <w:ins w:id="529" w:author="Иван" w:date="2022-12-18T18:24:00Z">
              <w:r w:rsidRPr="0057286B">
                <w:t>'b',</w:t>
              </w:r>
              <w:r>
                <w:t xml:space="preserve"> N</w:t>
              </w:r>
              <w:r w:rsidRPr="0057286B">
                <w:t>, 'q0'</w:t>
              </w:r>
            </w:ins>
          </w:p>
          <w:p w14:paraId="2D300F8A" w14:textId="77777777" w:rsidR="006022A0" w:rsidRPr="0057286B" w:rsidRDefault="006022A0" w:rsidP="000D6ED0">
            <w:pPr>
              <w:pStyle w:val="a1"/>
              <w:rPr>
                <w:ins w:id="530" w:author="Иван" w:date="2022-12-18T18:24:00Z"/>
                <w:lang w:val="ru-RU"/>
              </w:rPr>
            </w:pPr>
          </w:p>
        </w:tc>
      </w:tr>
      <w:tr w:rsidR="006022A0" w14:paraId="2DF7EDE9" w14:textId="77777777" w:rsidTr="000D6ED0">
        <w:trPr>
          <w:trHeight w:val="454"/>
          <w:ins w:id="531" w:author="Иван" w:date="2022-12-18T18:24:00Z"/>
        </w:trPr>
        <w:tc>
          <w:tcPr>
            <w:tcW w:w="827" w:type="pct"/>
          </w:tcPr>
          <w:p w14:paraId="17361443" w14:textId="77777777" w:rsidR="006022A0" w:rsidRDefault="006022A0" w:rsidP="000D6ED0">
            <w:pPr>
              <w:pStyle w:val="a1"/>
              <w:rPr>
                <w:ins w:id="532" w:author="Иван" w:date="2022-12-18T18:24:00Z"/>
              </w:rPr>
            </w:pPr>
            <w:ins w:id="533" w:author="Иван" w:date="2022-12-18T18:24:00Z">
              <w:r>
                <w:t>q12</w:t>
              </w:r>
            </w:ins>
          </w:p>
        </w:tc>
        <w:tc>
          <w:tcPr>
            <w:tcW w:w="1080" w:type="pct"/>
          </w:tcPr>
          <w:p w14:paraId="10B4057E" w14:textId="77777777" w:rsidR="006022A0" w:rsidRPr="0057286B" w:rsidRDefault="006022A0" w:rsidP="000D6ED0">
            <w:pPr>
              <w:pStyle w:val="a1"/>
              <w:rPr>
                <w:ins w:id="534" w:author="Иван" w:date="2022-12-18T18:24:00Z"/>
                <w:lang w:val="ru-RU"/>
              </w:rPr>
            </w:pPr>
            <w:ins w:id="535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57286B">
                <w:rPr>
                  <w:lang w:val="ru-RU"/>
                </w:rPr>
                <w:t>, 'q13'</w:t>
              </w:r>
            </w:ins>
          </w:p>
          <w:p w14:paraId="65435A42" w14:textId="77777777" w:rsidR="006022A0" w:rsidRPr="0057286B" w:rsidRDefault="006022A0" w:rsidP="000D6ED0">
            <w:pPr>
              <w:pStyle w:val="a1"/>
              <w:rPr>
                <w:ins w:id="536" w:author="Иван" w:date="2022-12-18T18:24:00Z"/>
              </w:rPr>
            </w:pPr>
          </w:p>
        </w:tc>
        <w:tc>
          <w:tcPr>
            <w:tcW w:w="1006" w:type="pct"/>
          </w:tcPr>
          <w:p w14:paraId="63EA8B9D" w14:textId="77777777" w:rsidR="006022A0" w:rsidRPr="0057286B" w:rsidRDefault="006022A0" w:rsidP="000D6ED0">
            <w:pPr>
              <w:pStyle w:val="a1"/>
              <w:rPr>
                <w:ins w:id="537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37FAE69E" w14:textId="77777777" w:rsidR="006022A0" w:rsidRPr="0057286B" w:rsidRDefault="006022A0" w:rsidP="000D6ED0">
            <w:pPr>
              <w:pStyle w:val="a1"/>
              <w:rPr>
                <w:ins w:id="538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2F6E1A69" w14:textId="77777777" w:rsidR="006022A0" w:rsidRPr="0057286B" w:rsidRDefault="006022A0" w:rsidP="000D6ED0">
            <w:pPr>
              <w:pStyle w:val="a1"/>
              <w:rPr>
                <w:ins w:id="539" w:author="Иван" w:date="2022-12-18T18:24:00Z"/>
                <w:lang w:val="ru-RU"/>
              </w:rPr>
            </w:pPr>
          </w:p>
        </w:tc>
      </w:tr>
      <w:tr w:rsidR="006022A0" w14:paraId="68B6F1BA" w14:textId="77777777" w:rsidTr="000D6ED0">
        <w:trPr>
          <w:trHeight w:val="454"/>
          <w:ins w:id="540" w:author="Иван" w:date="2022-12-18T18:24:00Z"/>
        </w:trPr>
        <w:tc>
          <w:tcPr>
            <w:tcW w:w="827" w:type="pct"/>
          </w:tcPr>
          <w:p w14:paraId="1B6ECD3A" w14:textId="77777777" w:rsidR="006022A0" w:rsidRDefault="006022A0" w:rsidP="000D6ED0">
            <w:pPr>
              <w:pStyle w:val="a1"/>
              <w:rPr>
                <w:ins w:id="541" w:author="Иван" w:date="2022-12-18T18:24:00Z"/>
              </w:rPr>
            </w:pPr>
            <w:ins w:id="542" w:author="Иван" w:date="2022-12-18T18:24:00Z">
              <w:r>
                <w:t>q13</w:t>
              </w:r>
            </w:ins>
          </w:p>
        </w:tc>
        <w:tc>
          <w:tcPr>
            <w:tcW w:w="1080" w:type="pct"/>
          </w:tcPr>
          <w:p w14:paraId="04C3EBC9" w14:textId="77777777" w:rsidR="006022A0" w:rsidRPr="0057286B" w:rsidRDefault="006022A0" w:rsidP="000D6ED0">
            <w:pPr>
              <w:pStyle w:val="a1"/>
              <w:rPr>
                <w:ins w:id="543" w:author="Иван" w:date="2022-12-18T18:24:00Z"/>
                <w:lang w:val="ru-RU"/>
              </w:rPr>
            </w:pPr>
            <w:ins w:id="544" w:author="Иван" w:date="2022-12-18T18:24:00Z">
              <w:r w:rsidRPr="0057286B">
                <w:rPr>
                  <w:lang w:val="ru-RU"/>
                </w:rPr>
                <w:t>'a',</w:t>
              </w:r>
              <w:r>
                <w:rPr>
                  <w:lang w:val="ru-RU"/>
                </w:rPr>
                <w:t xml:space="preserve"> R</w:t>
              </w:r>
              <w:r w:rsidRPr="0057286B">
                <w:rPr>
                  <w:lang w:val="ru-RU"/>
                </w:rPr>
                <w:t>, 'q14'</w:t>
              </w:r>
            </w:ins>
          </w:p>
          <w:p w14:paraId="6B393CF5" w14:textId="77777777" w:rsidR="006022A0" w:rsidRPr="0057286B" w:rsidRDefault="006022A0" w:rsidP="000D6ED0">
            <w:pPr>
              <w:pStyle w:val="a1"/>
              <w:rPr>
                <w:ins w:id="545" w:author="Иван" w:date="2022-12-18T18:24:00Z"/>
              </w:rPr>
            </w:pPr>
          </w:p>
        </w:tc>
        <w:tc>
          <w:tcPr>
            <w:tcW w:w="1006" w:type="pct"/>
          </w:tcPr>
          <w:p w14:paraId="0DE47306" w14:textId="77777777" w:rsidR="006022A0" w:rsidRPr="0057286B" w:rsidRDefault="006022A0" w:rsidP="000D6ED0">
            <w:pPr>
              <w:pStyle w:val="a1"/>
              <w:rPr>
                <w:ins w:id="546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101D75F0" w14:textId="77777777" w:rsidR="006022A0" w:rsidRPr="0057286B" w:rsidRDefault="006022A0" w:rsidP="000D6ED0">
            <w:pPr>
              <w:pStyle w:val="a1"/>
              <w:rPr>
                <w:ins w:id="547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554239F9" w14:textId="77777777" w:rsidR="006022A0" w:rsidRPr="0057286B" w:rsidRDefault="006022A0" w:rsidP="000D6ED0">
            <w:pPr>
              <w:pStyle w:val="a1"/>
              <w:rPr>
                <w:ins w:id="548" w:author="Иван" w:date="2022-12-18T18:24:00Z"/>
                <w:lang w:val="ru-RU"/>
              </w:rPr>
            </w:pPr>
          </w:p>
        </w:tc>
      </w:tr>
      <w:tr w:rsidR="006022A0" w14:paraId="7A118C84" w14:textId="77777777" w:rsidTr="000D6ED0">
        <w:trPr>
          <w:trHeight w:val="454"/>
          <w:ins w:id="549" w:author="Иван" w:date="2022-12-18T18:24:00Z"/>
        </w:trPr>
        <w:tc>
          <w:tcPr>
            <w:tcW w:w="827" w:type="pct"/>
          </w:tcPr>
          <w:p w14:paraId="4D645877" w14:textId="77777777" w:rsidR="006022A0" w:rsidRDefault="006022A0" w:rsidP="000D6ED0">
            <w:pPr>
              <w:pStyle w:val="a1"/>
              <w:rPr>
                <w:ins w:id="550" w:author="Иван" w:date="2022-12-18T18:24:00Z"/>
              </w:rPr>
            </w:pPr>
            <w:ins w:id="551" w:author="Иван" w:date="2022-12-18T18:24:00Z">
              <w:r>
                <w:t>q14</w:t>
              </w:r>
            </w:ins>
          </w:p>
        </w:tc>
        <w:tc>
          <w:tcPr>
            <w:tcW w:w="1080" w:type="pct"/>
          </w:tcPr>
          <w:p w14:paraId="1DA2BCA7" w14:textId="77777777" w:rsidR="006022A0" w:rsidRPr="0057286B" w:rsidRDefault="006022A0" w:rsidP="000D6ED0">
            <w:pPr>
              <w:pStyle w:val="a1"/>
              <w:rPr>
                <w:ins w:id="552" w:author="Иван" w:date="2022-12-18T18:24:00Z"/>
                <w:lang w:val="ru-RU"/>
              </w:rPr>
            </w:pPr>
            <w:ins w:id="553" w:author="Иван" w:date="2022-12-18T18:24:00Z">
              <w:r w:rsidRPr="0057286B">
                <w:rPr>
                  <w:lang w:val="ru-RU"/>
                </w:rPr>
                <w:t>'c',</w:t>
              </w:r>
              <w:r>
                <w:rPr>
                  <w:lang w:val="ru-RU"/>
                </w:rPr>
                <w:t xml:space="preserve"> N</w:t>
              </w:r>
              <w:r w:rsidRPr="0057286B">
                <w:rPr>
                  <w:lang w:val="ru-RU"/>
                </w:rPr>
                <w:t>, 'q0'</w:t>
              </w:r>
            </w:ins>
          </w:p>
          <w:p w14:paraId="072C09F8" w14:textId="77777777" w:rsidR="006022A0" w:rsidRPr="0057286B" w:rsidRDefault="006022A0" w:rsidP="000D6ED0">
            <w:pPr>
              <w:pStyle w:val="a1"/>
              <w:rPr>
                <w:ins w:id="554" w:author="Иван" w:date="2022-12-18T18:24:00Z"/>
              </w:rPr>
            </w:pPr>
          </w:p>
        </w:tc>
        <w:tc>
          <w:tcPr>
            <w:tcW w:w="1006" w:type="pct"/>
          </w:tcPr>
          <w:p w14:paraId="3F872485" w14:textId="77777777" w:rsidR="006022A0" w:rsidRPr="0057286B" w:rsidRDefault="006022A0" w:rsidP="000D6ED0">
            <w:pPr>
              <w:pStyle w:val="a1"/>
              <w:rPr>
                <w:ins w:id="555" w:author="Иван" w:date="2022-12-18T18:24:00Z"/>
              </w:rPr>
            </w:pPr>
            <w:ins w:id="556" w:author="Иван" w:date="2022-12-18T18:24:00Z">
              <w:r w:rsidRPr="0057286B">
                <w:t>'c',</w:t>
              </w:r>
              <w:r>
                <w:t xml:space="preserve"> N</w:t>
              </w:r>
              <w:r w:rsidRPr="0057286B">
                <w:t>, 'q0'</w:t>
              </w:r>
            </w:ins>
          </w:p>
          <w:p w14:paraId="3E90C959" w14:textId="77777777" w:rsidR="006022A0" w:rsidRPr="0057286B" w:rsidRDefault="006022A0" w:rsidP="000D6ED0">
            <w:pPr>
              <w:pStyle w:val="a1"/>
              <w:rPr>
                <w:ins w:id="557" w:author="Иван" w:date="2022-12-18T18:24:00Z"/>
                <w:lang w:val="ru-RU"/>
              </w:rPr>
            </w:pPr>
          </w:p>
        </w:tc>
        <w:tc>
          <w:tcPr>
            <w:tcW w:w="1080" w:type="pct"/>
          </w:tcPr>
          <w:p w14:paraId="53893CAA" w14:textId="77777777" w:rsidR="006022A0" w:rsidRPr="0057286B" w:rsidRDefault="006022A0" w:rsidP="000D6ED0">
            <w:pPr>
              <w:pStyle w:val="a1"/>
              <w:rPr>
                <w:ins w:id="558" w:author="Иван" w:date="2022-12-18T18:24:00Z"/>
              </w:rPr>
            </w:pPr>
            <w:ins w:id="559" w:author="Иван" w:date="2022-12-18T18:24:00Z">
              <w:r w:rsidRPr="0057286B">
                <w:t>'c',</w:t>
              </w:r>
              <w:r>
                <w:t xml:space="preserve"> N</w:t>
              </w:r>
              <w:r w:rsidRPr="0057286B">
                <w:t>, 'q0'</w:t>
              </w:r>
            </w:ins>
          </w:p>
          <w:p w14:paraId="52E91DB9" w14:textId="77777777" w:rsidR="006022A0" w:rsidRPr="0057286B" w:rsidRDefault="006022A0" w:rsidP="000D6ED0">
            <w:pPr>
              <w:pStyle w:val="a1"/>
              <w:rPr>
                <w:ins w:id="560" w:author="Иван" w:date="2022-12-18T18:24:00Z"/>
                <w:lang w:val="ru-RU"/>
              </w:rPr>
            </w:pPr>
          </w:p>
        </w:tc>
        <w:tc>
          <w:tcPr>
            <w:tcW w:w="1006" w:type="pct"/>
          </w:tcPr>
          <w:p w14:paraId="5426257C" w14:textId="77777777" w:rsidR="006022A0" w:rsidRPr="0057286B" w:rsidRDefault="006022A0" w:rsidP="000D6ED0">
            <w:pPr>
              <w:pStyle w:val="a1"/>
              <w:rPr>
                <w:ins w:id="561" w:author="Иван" w:date="2022-12-18T18:24:00Z"/>
              </w:rPr>
            </w:pPr>
            <w:ins w:id="562" w:author="Иван" w:date="2022-12-18T18:24:00Z">
              <w:r w:rsidRPr="0057286B">
                <w:t>'c',</w:t>
              </w:r>
              <w:r>
                <w:t xml:space="preserve"> N</w:t>
              </w:r>
              <w:r w:rsidRPr="0057286B">
                <w:t>, 'q0'</w:t>
              </w:r>
            </w:ins>
          </w:p>
          <w:p w14:paraId="5678F9BC" w14:textId="77777777" w:rsidR="006022A0" w:rsidRPr="0057286B" w:rsidRDefault="006022A0" w:rsidP="000D6ED0">
            <w:pPr>
              <w:pStyle w:val="a1"/>
              <w:rPr>
                <w:ins w:id="563" w:author="Иван" w:date="2022-12-18T18:24:00Z"/>
                <w:lang w:val="ru-RU"/>
              </w:rPr>
            </w:pPr>
          </w:p>
        </w:tc>
      </w:tr>
    </w:tbl>
    <w:p w14:paraId="1428E030" w14:textId="01C1A8C6" w:rsidR="006022A0" w:rsidRDefault="006022A0" w:rsidP="006022A0">
      <w:pPr>
        <w:pStyle w:val="Heading3"/>
        <w:rPr>
          <w:ins w:id="564" w:author="Иван" w:date="2022-12-18T18:23:00Z"/>
        </w:rPr>
        <w:pPrChange w:id="565" w:author="Иван" w:date="2022-12-18T18:25:00Z">
          <w:pPr/>
        </w:pPrChange>
      </w:pPr>
      <w:ins w:id="566" w:author="Иван" w:date="2022-12-18T18:23:00Z">
        <w:r>
          <w:lastRenderedPageBreak/>
          <w:t>Принцип работы программы</w:t>
        </w:r>
      </w:ins>
    </w:p>
    <w:p w14:paraId="02111B50" w14:textId="62A5F806" w:rsidR="001A767C" w:rsidRPr="006022A0" w:rsidRDefault="001A767C" w:rsidP="001A767C">
      <w:pPr>
        <w:rPr>
          <w:ins w:id="567" w:author="Иван" w:date="2022-12-18T18:11:00Z"/>
          <w:lang w:eastAsia="zh-CN" w:bidi="hi-IN"/>
        </w:rPr>
      </w:pPr>
      <w:ins w:id="568" w:author="Иван" w:date="2022-12-18T18:10:00Z">
        <w:r>
          <w:rPr>
            <w:lang w:eastAsia="zh-CN" w:bidi="hi-IN"/>
          </w:rPr>
          <w:t xml:space="preserve">Сохраняем введенную </w:t>
        </w:r>
      </w:ins>
      <w:ins w:id="569" w:author="Иван" w:date="2022-12-18T18:11:00Z">
        <w:r>
          <w:rPr>
            <w:lang w:eastAsia="zh-CN" w:bidi="hi-IN"/>
          </w:rPr>
          <w:t>из консоли строку в</w:t>
        </w:r>
      </w:ins>
      <w:ins w:id="570" w:author="Иван" w:date="2022-12-18T18:13:00Z">
        <w:r>
          <w:rPr>
            <w:lang w:eastAsia="zh-CN" w:bidi="hi-IN"/>
          </w:rPr>
          <w:t xml:space="preserve"> переменную</w:t>
        </w:r>
      </w:ins>
      <w:ins w:id="571" w:author="Иван" w:date="2022-12-18T18:11:00Z">
        <w:r>
          <w:rPr>
            <w:lang w:eastAsia="zh-CN" w:bidi="hi-IN"/>
          </w:rPr>
          <w:t xml:space="preserve"> </w:t>
        </w:r>
        <w:r w:rsidRPr="001A767C">
          <w:rPr>
            <w:rStyle w:val="a5"/>
            <w:rPrChange w:id="572" w:author="Иван" w:date="2022-12-18T18:12:00Z">
              <w:rPr>
                <w:lang w:eastAsia="zh-CN" w:bidi="hi-IN"/>
              </w:rPr>
            </w:rPrChange>
          </w:rPr>
          <w:t>tape</w:t>
        </w:r>
      </w:ins>
      <w:ins w:id="573" w:author="Иван" w:date="2022-12-18T18:12:00Z">
        <w:r>
          <w:t xml:space="preserve"> в виде списка символов. Передаем </w:t>
        </w:r>
      </w:ins>
      <w:ins w:id="574" w:author="Иван" w:date="2022-12-18T18:13:00Z">
        <w:r>
          <w:t xml:space="preserve">её в функцию </w:t>
        </w:r>
        <w:proofErr w:type="spellStart"/>
        <w:r>
          <w:rPr>
            <w:lang w:val="en-US"/>
          </w:rPr>
          <w:t>turing</w:t>
        </w:r>
        <w:proofErr w:type="spellEnd"/>
        <w:r w:rsidRPr="001A767C">
          <w:rPr>
            <w:rPrChange w:id="575" w:author="Иван" w:date="2022-12-18T18:14:00Z">
              <w:rPr>
                <w:lang w:val="en-US"/>
              </w:rPr>
            </w:rPrChange>
          </w:rPr>
          <w:t xml:space="preserve">, </w:t>
        </w:r>
        <w:r>
          <w:t>котор</w:t>
        </w:r>
      </w:ins>
      <w:ins w:id="576" w:author="Иван" w:date="2022-12-18T18:14:00Z">
        <w:r>
          <w:t>а</w:t>
        </w:r>
      </w:ins>
      <w:ins w:id="577" w:author="Иван" w:date="2022-12-18T18:13:00Z">
        <w:r>
          <w:t xml:space="preserve">я в </w:t>
        </w:r>
      </w:ins>
      <w:ins w:id="578" w:author="Иван" w:date="2022-12-18T18:14:00Z">
        <w:r>
          <w:t>соответствии</w:t>
        </w:r>
      </w:ins>
      <w:ins w:id="579" w:author="Иван" w:date="2022-12-18T18:13:00Z">
        <w:r>
          <w:t xml:space="preserve"> с </w:t>
        </w:r>
      </w:ins>
      <w:ins w:id="580" w:author="Иван" w:date="2022-12-18T18:14:00Z">
        <w:r>
          <w:t>таблицей состояний выполняет программу. Для чего</w:t>
        </w:r>
      </w:ins>
      <w:ins w:id="581" w:author="Иван" w:date="2022-12-18T18:18:00Z">
        <w:r w:rsidR="006022A0">
          <w:t xml:space="preserve"> в ней локально</w:t>
        </w:r>
      </w:ins>
      <w:ins w:id="582" w:author="Иван" w:date="2022-12-18T18:14:00Z">
        <w:r>
          <w:t xml:space="preserve"> </w:t>
        </w:r>
      </w:ins>
      <w:ins w:id="583" w:author="Иван" w:date="2022-12-18T18:15:00Z">
        <w:r>
          <w:t xml:space="preserve">создается переменная </w:t>
        </w:r>
        <w:r>
          <w:rPr>
            <w:lang w:val="en-US"/>
          </w:rPr>
          <w:t>state</w:t>
        </w:r>
        <w:r w:rsidRPr="001A767C">
          <w:rPr>
            <w:rPrChange w:id="584" w:author="Иван" w:date="2022-12-18T18:16:00Z">
              <w:rPr>
                <w:lang w:val="en-US"/>
              </w:rPr>
            </w:rPrChange>
          </w:rPr>
          <w:t xml:space="preserve">, </w:t>
        </w:r>
        <w:r>
          <w:t xml:space="preserve">хранящее текущее состояние машины, </w:t>
        </w:r>
      </w:ins>
      <w:proofErr w:type="spellStart"/>
      <w:ins w:id="585" w:author="Иван" w:date="2022-12-18T18:16:00Z">
        <w:r>
          <w:rPr>
            <w:lang w:val="en-US"/>
          </w:rPr>
          <w:t>i</w:t>
        </w:r>
        <w:proofErr w:type="spellEnd"/>
        <w:r w:rsidRPr="001A767C">
          <w:rPr>
            <w:rPrChange w:id="586" w:author="Иван" w:date="2022-12-18T18:16:00Z">
              <w:rPr>
                <w:lang w:val="en-US"/>
              </w:rPr>
            </w:rPrChange>
          </w:rPr>
          <w:t xml:space="preserve"> — </w:t>
        </w:r>
        <w:r>
          <w:t>индекс текущего символа в списке</w:t>
        </w:r>
        <w:r w:rsidRPr="001A767C">
          <w:rPr>
            <w:rPrChange w:id="587" w:author="Иван" w:date="2022-12-18T18:16:00Z">
              <w:rPr>
                <w:lang w:val="en-US"/>
              </w:rPr>
            </w:rPrChange>
          </w:rPr>
          <w:t xml:space="preserve">, </w:t>
        </w:r>
      </w:ins>
      <w:ins w:id="588" w:author="Иван" w:date="2022-12-18T18:17:00Z">
        <w:r>
          <w:t xml:space="preserve">и </w:t>
        </w:r>
        <w:r>
          <w:rPr>
            <w:lang w:val="en-US"/>
          </w:rPr>
          <w:t>move</w:t>
        </w:r>
        <w:r w:rsidRPr="001A767C">
          <w:rPr>
            <w:rPrChange w:id="589" w:author="Иван" w:date="2022-12-18T18:17:00Z">
              <w:rPr>
                <w:lang w:val="en-US"/>
              </w:rPr>
            </w:rPrChange>
          </w:rPr>
          <w:t xml:space="preserve"> — </w:t>
        </w:r>
        <w:r w:rsidR="006022A0" w:rsidRPr="006022A0">
          <w:rPr>
            <w:rPrChange w:id="590" w:author="Иван" w:date="2022-12-18T18:17:00Z">
              <w:rPr>
                <w:lang w:val="en-US"/>
              </w:rPr>
            </w:rPrChange>
          </w:rPr>
          <w:t>шаг</w:t>
        </w:r>
        <w:r w:rsidR="006022A0">
          <w:t xml:space="preserve">. </w:t>
        </w:r>
      </w:ins>
      <w:ins w:id="591" w:author="Иван" w:date="2022-12-18T18:18:00Z">
        <w:r w:rsidR="006022A0">
          <w:t>Запускаем внутри функции цикл</w:t>
        </w:r>
      </w:ins>
      <w:ins w:id="592" w:author="Иван" w:date="2022-12-18T18:19:00Z">
        <w:r w:rsidR="006022A0">
          <w:t xml:space="preserve"> до тех пор, пока состояние машины не будет равно </w:t>
        </w:r>
      </w:ins>
      <w:ins w:id="593" w:author="Иван" w:date="2022-12-18T18:20:00Z">
        <w:r w:rsidR="006022A0">
          <w:t xml:space="preserve">конечному. Записываем </w:t>
        </w:r>
      </w:ins>
      <w:ins w:id="594" w:author="Иван" w:date="2022-12-18T18:21:00Z">
        <w:r w:rsidR="006022A0">
          <w:t xml:space="preserve">новый символ на ленту, делаем шаг и обновляем текущее состояние системы. После </w:t>
        </w:r>
      </w:ins>
      <w:ins w:id="595" w:author="Иван" w:date="2022-12-18T18:22:00Z">
        <w:r w:rsidR="006022A0">
          <w:t xml:space="preserve">выполнения функции </w:t>
        </w:r>
        <w:proofErr w:type="spellStart"/>
        <w:r w:rsidR="006022A0">
          <w:rPr>
            <w:lang w:val="en-US"/>
          </w:rPr>
          <w:t>turing</w:t>
        </w:r>
        <w:proofErr w:type="spellEnd"/>
        <w:r w:rsidR="006022A0">
          <w:t>, которая имитирует работу машины Тьюринга</w:t>
        </w:r>
      </w:ins>
      <w:ins w:id="596" w:author="Иван" w:date="2022-12-18T18:23:00Z">
        <w:r w:rsidR="006022A0" w:rsidRPr="006022A0">
          <w:rPr>
            <w:rPrChange w:id="597" w:author="Иван" w:date="2022-12-18T18:23:00Z">
              <w:rPr>
                <w:lang w:val="en-US"/>
              </w:rPr>
            </w:rPrChange>
          </w:rPr>
          <w:t xml:space="preserve">, </w:t>
        </w:r>
        <w:r w:rsidR="006022A0">
          <w:t>выводим получившуюся строку на экран.</w:t>
        </w:r>
      </w:ins>
    </w:p>
    <w:p w14:paraId="3C88DDFA" w14:textId="65516D54" w:rsidR="00B168BE" w:rsidDel="006E1808" w:rsidRDefault="00B168BE" w:rsidP="005E1EDC">
      <w:pPr>
        <w:pStyle w:val="NormalWeb"/>
        <w:spacing w:before="0" w:after="0"/>
        <w:rPr>
          <w:del w:id="598" w:author="Иван" w:date="2022-12-18T17:33:00Z"/>
          <w:lang w:eastAsia="zh-CN" w:bidi="hi-IN"/>
        </w:rPr>
      </w:pPr>
      <w:del w:id="599" w:author="Иван" w:date="2022-12-18T17:33:00Z">
        <w:r w:rsidDel="006E1808">
          <w:rPr>
            <w:lang w:eastAsia="zh-CN" w:bidi="hi-IN"/>
          </w:rPr>
          <w:delText xml:space="preserve">Импортируем модуль </w:delText>
        </w:r>
        <w:r w:rsidRPr="00A34013" w:rsidDel="006E1808">
          <w:rPr>
            <w:rStyle w:val="a5"/>
          </w:rPr>
          <w:delText>numpy</w:delText>
        </w:r>
        <w:r w:rsidR="003F0245" w:rsidRPr="00A441DF" w:rsidDel="006E1808">
          <w:rPr>
            <w:lang w:eastAsia="zh-CN" w:bidi="hi-IN"/>
          </w:rPr>
          <w:delText xml:space="preserve"> и</w:delText>
        </w:r>
        <w:r w:rsidR="003F0245" w:rsidDel="006E1808">
          <w:rPr>
            <w:lang w:eastAsia="zh-CN" w:bidi="hi-IN"/>
          </w:rPr>
          <w:delText xml:space="preserve"> пакеты библиотеки </w:delText>
        </w:r>
        <w:r w:rsidR="00224625" w:rsidRPr="00A441DF" w:rsidDel="006E1808">
          <w:rPr>
            <w:rStyle w:val="a5"/>
          </w:rPr>
          <w:delText>P</w:delText>
        </w:r>
        <w:r w:rsidR="003F0245" w:rsidRPr="00A441DF" w:rsidDel="006E1808">
          <w:rPr>
            <w:rStyle w:val="a5"/>
          </w:rPr>
          <w:delText>illow</w:delText>
        </w:r>
        <w:r w:rsidR="00224625" w:rsidDel="006E1808">
          <w:rPr>
            <w:lang w:eastAsia="zh-CN" w:bidi="hi-IN"/>
          </w:rPr>
          <w:delText xml:space="preserve">: </w:delText>
        </w:r>
        <w:r w:rsidR="00224625" w:rsidRPr="00A441DF" w:rsidDel="006E1808">
          <w:rPr>
            <w:rStyle w:val="a5"/>
          </w:rPr>
          <w:delText>Image</w:delText>
        </w:r>
        <w:r w:rsidR="00224625" w:rsidRPr="00A441DF" w:rsidDel="006E1808">
          <w:rPr>
            <w:lang w:eastAsia="zh-CN" w:bidi="hi-IN"/>
          </w:rPr>
          <w:delText xml:space="preserve">, </w:delText>
        </w:r>
        <w:r w:rsidR="00224625" w:rsidRPr="00A441DF" w:rsidDel="006E1808">
          <w:rPr>
            <w:rStyle w:val="a5"/>
          </w:rPr>
          <w:delText>ImageDraw</w:delText>
        </w:r>
        <w:r w:rsidR="00224625" w:rsidRPr="00A441DF" w:rsidDel="006E1808">
          <w:rPr>
            <w:lang w:eastAsia="zh-CN" w:bidi="hi-IN"/>
          </w:rPr>
          <w:delText xml:space="preserve">, </w:delText>
        </w:r>
        <w:r w:rsidR="00224625" w:rsidRPr="00A441DF" w:rsidDel="006E1808">
          <w:rPr>
            <w:rStyle w:val="a5"/>
          </w:rPr>
          <w:delText>ImageOps</w:delText>
        </w:r>
        <w:r w:rsidR="00224625" w:rsidRPr="00A441DF" w:rsidDel="006E1808">
          <w:rPr>
            <w:lang w:eastAsia="zh-CN" w:bidi="hi-IN"/>
          </w:rPr>
          <w:delText xml:space="preserve"> </w:delText>
        </w:r>
        <w:r w:rsidR="00224625" w:rsidDel="006E1808">
          <w:rPr>
            <w:lang w:eastAsia="zh-CN" w:bidi="hi-IN"/>
          </w:rPr>
          <w:delText xml:space="preserve">для работы </w:delText>
        </w:r>
        <w:r w:rsidR="00224625" w:rsidDel="006E1808">
          <w:rPr>
            <w:lang w:val="en-US" w:eastAsia="zh-CN" w:bidi="hi-IN"/>
          </w:rPr>
          <w:delText>c</w:delText>
        </w:r>
        <w:r w:rsidR="00224625" w:rsidRPr="00A441DF" w:rsidDel="006E1808">
          <w:rPr>
            <w:lang w:eastAsia="zh-CN" w:bidi="hi-IN"/>
          </w:rPr>
          <w:delText xml:space="preserve"> </w:delText>
        </w:r>
        <w:r w:rsidR="00224625" w:rsidDel="006E1808">
          <w:rPr>
            <w:lang w:eastAsia="zh-CN" w:bidi="hi-IN"/>
          </w:rPr>
          <w:delText>изображениями.</w:delText>
        </w:r>
      </w:del>
    </w:p>
    <w:p w14:paraId="580E36AF" w14:textId="14DF0E67" w:rsidR="00360C5E" w:rsidDel="001A767C" w:rsidRDefault="00360C5E" w:rsidP="006E39E1">
      <w:pPr>
        <w:rPr>
          <w:del w:id="600" w:author="Иван" w:date="2022-12-18T18:08:00Z"/>
        </w:rPr>
      </w:pPr>
      <w:del w:id="601" w:author="Иван" w:date="2022-12-18T18:08:00Z">
        <w:r w:rsidDel="001A767C">
          <w:delText>Функция</w:delText>
        </w:r>
        <w:r w:rsidRPr="00A34013" w:rsidDel="001A767C">
          <w:delText xml:space="preserve"> </w:delText>
        </w:r>
        <w:r w:rsidR="00224625" w:rsidRPr="00224625" w:rsidDel="001A767C">
          <w:delText>pentagram</w:delText>
        </w:r>
      </w:del>
    </w:p>
    <w:p w14:paraId="447C95D6" w14:textId="29EF7534" w:rsidR="00360C5E" w:rsidDel="001A767C" w:rsidRDefault="00360C5E" w:rsidP="005E1EDC">
      <w:pPr>
        <w:pStyle w:val="NormalWeb"/>
        <w:spacing w:before="0" w:after="0"/>
        <w:rPr>
          <w:del w:id="602" w:author="Иван" w:date="2022-12-18T18:08:00Z"/>
        </w:rPr>
      </w:pPr>
      <w:del w:id="603" w:author="Иван" w:date="2022-12-18T18:08:00Z">
        <w:r w:rsidDel="001A767C">
          <w:delText>Принимает на вход</w:delText>
        </w:r>
        <w:r w:rsidR="00224625" w:rsidRPr="00A441DF" w:rsidDel="001A767C">
          <w:delText>:</w:delText>
        </w:r>
      </w:del>
    </w:p>
    <w:p w14:paraId="4931104B" w14:textId="0ECCAD6B" w:rsidR="00224625" w:rsidRPr="00224625" w:rsidDel="001A767C" w:rsidRDefault="00224625" w:rsidP="00A441DF">
      <w:pPr>
        <w:pStyle w:val="ListParagraph"/>
        <w:numPr>
          <w:ilvl w:val="0"/>
          <w:numId w:val="11"/>
        </w:numPr>
        <w:rPr>
          <w:del w:id="604" w:author="Иван" w:date="2022-12-18T18:08:00Z"/>
        </w:rPr>
      </w:pPr>
      <w:del w:id="605" w:author="Иван" w:date="2022-12-18T18:08:00Z">
        <w:r w:rsidRPr="00224625" w:rsidDel="001A767C">
          <w:delText>Изображение (</w:delText>
        </w:r>
        <w:r w:rsidRPr="00A441DF" w:rsidDel="001A767C">
          <w:rPr>
            <w:rStyle w:val="a5"/>
          </w:rPr>
          <w:delText>img</w:delText>
        </w:r>
        <w:r w:rsidRPr="00224625" w:rsidDel="001A767C">
          <w:delText>)</w:delText>
        </w:r>
      </w:del>
    </w:p>
    <w:p w14:paraId="7A4AE150" w14:textId="32F0B413" w:rsidR="00224625" w:rsidRPr="00224625" w:rsidDel="001A767C" w:rsidRDefault="00224625" w:rsidP="00A441DF">
      <w:pPr>
        <w:pStyle w:val="ListParagraph"/>
        <w:numPr>
          <w:ilvl w:val="0"/>
          <w:numId w:val="11"/>
        </w:numPr>
        <w:rPr>
          <w:del w:id="606" w:author="Иван" w:date="2022-12-18T18:08:00Z"/>
        </w:rPr>
      </w:pPr>
      <w:del w:id="607" w:author="Иван" w:date="2022-12-18T18:08:00Z">
        <w:r w:rsidRPr="00224625" w:rsidDel="001A767C">
          <w:delText>координаты левого верхнего и правого нижнего угла квадрата, в который вписана окружность (</w:delText>
        </w:r>
        <w:r w:rsidRPr="00A441DF" w:rsidDel="001A767C">
          <w:rPr>
            <w:rStyle w:val="a5"/>
          </w:rPr>
          <w:delText>x0,y0,x1,y1</w:delText>
        </w:r>
        <w:r w:rsidRPr="00224625" w:rsidDel="001A767C">
          <w:delText>)</w:delText>
        </w:r>
      </w:del>
    </w:p>
    <w:p w14:paraId="25B2B2A0" w14:textId="37D5E554" w:rsidR="00224625" w:rsidRPr="00224625" w:rsidDel="001A767C" w:rsidRDefault="00224625" w:rsidP="00A441DF">
      <w:pPr>
        <w:pStyle w:val="ListParagraph"/>
        <w:numPr>
          <w:ilvl w:val="0"/>
          <w:numId w:val="11"/>
        </w:numPr>
        <w:rPr>
          <w:del w:id="608" w:author="Иван" w:date="2022-12-18T18:08:00Z"/>
        </w:rPr>
      </w:pPr>
      <w:del w:id="609" w:author="Иван" w:date="2022-12-18T18:08:00Z">
        <w:r w:rsidRPr="00224625" w:rsidDel="001A767C">
          <w:delText>Толщину линий и окружности (</w:delText>
        </w:r>
        <w:r w:rsidRPr="00A441DF" w:rsidDel="001A767C">
          <w:rPr>
            <w:rStyle w:val="a5"/>
          </w:rPr>
          <w:delText>thickness</w:delText>
        </w:r>
        <w:r w:rsidRPr="00224625" w:rsidDel="001A767C">
          <w:delText>)</w:delText>
        </w:r>
      </w:del>
    </w:p>
    <w:p w14:paraId="6941EB4E" w14:textId="1B8E7D52" w:rsidR="00224625" w:rsidRPr="00224625" w:rsidDel="001A767C" w:rsidRDefault="00224625" w:rsidP="00A441DF">
      <w:pPr>
        <w:pStyle w:val="ListParagraph"/>
        <w:numPr>
          <w:ilvl w:val="0"/>
          <w:numId w:val="11"/>
        </w:numPr>
        <w:rPr>
          <w:del w:id="610" w:author="Иван" w:date="2022-12-18T18:08:00Z"/>
        </w:rPr>
      </w:pPr>
      <w:del w:id="611" w:author="Иван" w:date="2022-12-18T18:08:00Z">
        <w:r w:rsidRPr="00224625" w:rsidDel="001A767C">
          <w:delText>Цвет линий и окружности (</w:delText>
        </w:r>
        <w:r w:rsidRPr="00A441DF" w:rsidDel="001A767C">
          <w:rPr>
            <w:rStyle w:val="a5"/>
          </w:rPr>
          <w:delText>color</w:delText>
        </w:r>
        <w:r w:rsidRPr="00224625" w:rsidDel="001A767C">
          <w:delText>)</w:delText>
        </w:r>
        <w:r w:rsidR="0046765E" w:rsidRPr="00A441DF" w:rsidDel="001A767C">
          <w:delText xml:space="preserve"> —</w:delText>
        </w:r>
        <w:r w:rsidRPr="00224625" w:rsidDel="001A767C">
          <w:delText xml:space="preserve"> представляет собой список (</w:delText>
        </w:r>
        <w:r w:rsidRPr="00A441DF" w:rsidDel="001A767C">
          <w:rPr>
            <w:rStyle w:val="a5"/>
          </w:rPr>
          <w:delText>list</w:delText>
        </w:r>
        <w:r w:rsidRPr="00224625" w:rsidDel="001A767C">
          <w:delText>) из</w:delText>
        </w:r>
        <w:r w:rsidR="0046765E" w:rsidRPr="00A441DF" w:rsidDel="001A767C">
          <w:delText xml:space="preserve"> 3-</w:delText>
        </w:r>
        <w:r w:rsidR="0046765E" w:rsidDel="001A767C">
          <w:delText>х</w:delText>
        </w:r>
        <w:r w:rsidR="0046765E" w:rsidRPr="00A441DF" w:rsidDel="001A767C">
          <w:delText xml:space="preserve"> </w:delText>
        </w:r>
        <w:r w:rsidRPr="00224625" w:rsidDel="001A767C">
          <w:delText>целых чисел</w:delText>
        </w:r>
        <w:r w:rsidRPr="00A441DF" w:rsidDel="001A767C">
          <w:delText>.</w:delText>
        </w:r>
      </w:del>
    </w:p>
    <w:p w14:paraId="0C6F222F" w14:textId="44E14DDC" w:rsidR="00360C5E" w:rsidRPr="00F46302" w:rsidDel="001A767C" w:rsidRDefault="00360C5E" w:rsidP="006E39E1">
      <w:pPr>
        <w:rPr>
          <w:del w:id="612" w:author="Иван" w:date="2022-12-18T18:08:00Z"/>
        </w:rPr>
      </w:pPr>
      <w:del w:id="613" w:author="Иван" w:date="2022-12-18T18:08:00Z">
        <w:r w:rsidRPr="006E39E1" w:rsidDel="001A767C">
          <w:delText>Возвращает</w:delText>
        </w:r>
        <w:r w:rsidR="00224625" w:rsidRPr="00F46302" w:rsidDel="001A767C">
          <w:delText xml:space="preserve"> обработанное изображение.</w:delText>
        </w:r>
      </w:del>
    </w:p>
    <w:p w14:paraId="4EEBF0A8" w14:textId="3C099041" w:rsidR="0046765E" w:rsidDel="001A767C" w:rsidRDefault="0046765E" w:rsidP="0046765E">
      <w:pPr>
        <w:rPr>
          <w:del w:id="614" w:author="Иван" w:date="2022-12-18T18:08:00Z"/>
        </w:rPr>
      </w:pPr>
      <w:del w:id="615" w:author="Иван" w:date="2022-12-18T18:08:00Z">
        <w:r w:rsidDel="001A767C">
          <w:delText xml:space="preserve">Приводим список </w:delText>
        </w:r>
        <w:r w:rsidRPr="00A441DF" w:rsidDel="001A767C">
          <w:rPr>
            <w:rStyle w:val="a5"/>
          </w:rPr>
          <w:delText>color</w:delText>
        </w:r>
        <w:r w:rsidRPr="00A441DF" w:rsidDel="001A767C">
          <w:delText xml:space="preserve"> </w:delText>
        </w:r>
        <w:r w:rsidDel="001A767C">
          <w:delText xml:space="preserve">к кортежу для работы с функциями пакета </w:delText>
        </w:r>
        <w:r w:rsidRPr="00A441DF" w:rsidDel="001A767C">
          <w:rPr>
            <w:rStyle w:val="a5"/>
          </w:rPr>
          <w:delText>ImageDrow</w:delText>
        </w:r>
        <w:r w:rsidRPr="00A441DF" w:rsidDel="001A767C">
          <w:delText>.</w:delText>
        </w:r>
      </w:del>
    </w:p>
    <w:p w14:paraId="55E5426E" w14:textId="2F1FD3A5" w:rsidR="0046765E" w:rsidDel="001A767C" w:rsidRDefault="0046765E" w:rsidP="0046765E">
      <w:pPr>
        <w:rPr>
          <w:del w:id="616" w:author="Иван" w:date="2022-12-18T18:08:00Z"/>
        </w:rPr>
      </w:pPr>
      <w:del w:id="617" w:author="Иван" w:date="2022-12-18T18:08:00Z">
        <w:r w:rsidDel="001A767C">
          <w:delText>Вычисляем радиус и центр окружности, вписанной в квадрат.</w:delText>
        </w:r>
      </w:del>
    </w:p>
    <w:p w14:paraId="2E99B3A8" w14:textId="50413E65" w:rsidR="0046765E" w:rsidDel="001A767C" w:rsidRDefault="0046765E" w:rsidP="0046765E">
      <w:pPr>
        <w:rPr>
          <w:del w:id="618" w:author="Иван" w:date="2022-12-18T18:08:00Z"/>
        </w:rPr>
      </w:pPr>
      <w:del w:id="619" w:author="Иван" w:date="2022-12-18T18:08:00Z">
        <w:r w:rsidDel="001A767C">
          <w:delText>Находим вершины пентаграммы</w:delText>
        </w:r>
        <w:r w:rsidRPr="00A441DF" w:rsidDel="001A767C">
          <w:delText xml:space="preserve"> </w:delText>
        </w:r>
        <w:r w:rsidRPr="00A441DF" w:rsidDel="001A767C">
          <w:rPr>
            <w:rStyle w:val="a5"/>
            <w:rFonts w:eastAsia="Courier New"/>
          </w:rPr>
          <w:delText>points</w:delText>
        </w:r>
        <w:r w:rsidDel="001A767C">
          <w:delText>: вычисляем вершины пятиугольника только проходим их через одну.</w:delText>
        </w:r>
      </w:del>
    </w:p>
    <w:p w14:paraId="500E1E5E" w14:textId="7039332B" w:rsidR="0046765E" w:rsidDel="001A767C" w:rsidRDefault="0046765E" w:rsidP="0046765E">
      <w:pPr>
        <w:rPr>
          <w:del w:id="620" w:author="Иван" w:date="2022-12-18T18:08:00Z"/>
        </w:rPr>
      </w:pPr>
      <w:del w:id="621" w:author="Иван" w:date="2022-12-18T18:08:00Z">
        <w:r w:rsidDel="001A767C">
          <w:delText xml:space="preserve">Создаем объект </w:delText>
        </w:r>
        <w:r w:rsidRPr="00A441DF" w:rsidDel="001A767C">
          <w:rPr>
            <w:rStyle w:val="a5"/>
          </w:rPr>
          <w:delText>draw</w:delText>
        </w:r>
        <w:r w:rsidRPr="00A441DF" w:rsidDel="001A767C">
          <w:delText xml:space="preserve"> </w:delText>
        </w:r>
        <w:r w:rsidR="004462B7" w:rsidDel="001A767C">
          <w:delText>для рисования.</w:delText>
        </w:r>
      </w:del>
    </w:p>
    <w:p w14:paraId="12BDFA61" w14:textId="3AA1C7F6" w:rsidR="004462B7" w:rsidDel="001A767C" w:rsidRDefault="004462B7" w:rsidP="0046765E">
      <w:pPr>
        <w:rPr>
          <w:del w:id="622" w:author="Иван" w:date="2022-12-18T18:08:00Z"/>
        </w:rPr>
      </w:pPr>
      <w:del w:id="623" w:author="Иван" w:date="2022-12-18T18:08:00Z">
        <w:r w:rsidDel="001A767C">
          <w:delText xml:space="preserve">Рисуем вписанную в квадрат окружность. Рисуем ломанную в виде звезды, с помощью метода </w:delText>
        </w:r>
        <w:r w:rsidRPr="00A441DF" w:rsidDel="001A767C">
          <w:rPr>
            <w:rStyle w:val="a5"/>
          </w:rPr>
          <w:delText>line</w:delText>
        </w:r>
        <w:r w:rsidRPr="00A441DF" w:rsidDel="001A767C">
          <w:delText>.</w:delText>
        </w:r>
      </w:del>
    </w:p>
    <w:p w14:paraId="5724E881" w14:textId="4E8C44F2" w:rsidR="004462B7" w:rsidDel="001A767C" w:rsidRDefault="004462B7" w:rsidP="0046765E">
      <w:pPr>
        <w:rPr>
          <w:del w:id="624" w:author="Иван" w:date="2022-12-18T18:08:00Z"/>
        </w:rPr>
      </w:pPr>
      <w:del w:id="625" w:author="Иван" w:date="2022-12-18T18:08:00Z">
        <w:r w:rsidDel="001A767C">
          <w:delText>Возвращаем полученное изображение.</w:delText>
        </w:r>
      </w:del>
    </w:p>
    <w:p w14:paraId="094FE326" w14:textId="0DB1779E" w:rsidR="004462B7" w:rsidRPr="00360C5E" w:rsidDel="001A767C" w:rsidRDefault="004462B7" w:rsidP="004462B7">
      <w:pPr>
        <w:pStyle w:val="Heading3"/>
        <w:rPr>
          <w:del w:id="626" w:author="Иван" w:date="2022-12-18T18:08:00Z"/>
        </w:rPr>
      </w:pPr>
      <w:del w:id="627" w:author="Иван" w:date="2022-12-18T18:08:00Z">
        <w:r w:rsidDel="001A767C">
          <w:delText>Функция</w:delText>
        </w:r>
        <w:r w:rsidRPr="00A34013" w:rsidDel="001A767C">
          <w:delText xml:space="preserve"> </w:delText>
        </w:r>
        <w:r w:rsidRPr="004462B7" w:rsidDel="001A767C">
          <w:delText>invert</w:delText>
        </w:r>
      </w:del>
    </w:p>
    <w:p w14:paraId="58C9D802" w14:textId="3A38E708" w:rsidR="004462B7" w:rsidDel="001A767C" w:rsidRDefault="004462B7" w:rsidP="004462B7">
      <w:pPr>
        <w:pStyle w:val="NormalWeb"/>
        <w:spacing w:before="0" w:after="0"/>
        <w:rPr>
          <w:del w:id="628" w:author="Иван" w:date="2022-12-18T18:08:00Z"/>
        </w:rPr>
      </w:pPr>
      <w:del w:id="629" w:author="Иван" w:date="2022-12-18T18:08:00Z">
        <w:r w:rsidDel="001A767C">
          <w:delText>Принимает на вход</w:delText>
        </w:r>
        <w:r w:rsidRPr="007736F2" w:rsidDel="001A767C">
          <w:delText>:</w:delText>
        </w:r>
      </w:del>
    </w:p>
    <w:p w14:paraId="0831317D" w14:textId="2F9C0CB1" w:rsidR="004462B7" w:rsidDel="001A767C" w:rsidRDefault="004462B7" w:rsidP="004462B7">
      <w:pPr>
        <w:rPr>
          <w:del w:id="630" w:author="Иван" w:date="2022-12-18T18:08:00Z"/>
        </w:rPr>
      </w:pPr>
      <w:del w:id="631" w:author="Иван" w:date="2022-12-18T18:08:00Z">
        <w:r w:rsidDel="001A767C">
          <w:delText>Изображение (</w:delText>
        </w:r>
        <w:r w:rsidRPr="00A441DF" w:rsidDel="001A767C">
          <w:rPr>
            <w:rStyle w:val="a5"/>
          </w:rPr>
          <w:delText>img</w:delText>
        </w:r>
        <w:r w:rsidDel="001A767C">
          <w:delText>)</w:delText>
        </w:r>
      </w:del>
    </w:p>
    <w:p w14:paraId="62444ADF" w14:textId="2B9A1874" w:rsidR="004462B7" w:rsidDel="001A767C" w:rsidRDefault="004462B7" w:rsidP="004462B7">
      <w:pPr>
        <w:rPr>
          <w:del w:id="632" w:author="Иван" w:date="2022-12-18T18:08:00Z"/>
        </w:rPr>
      </w:pPr>
      <w:del w:id="633" w:author="Иван" w:date="2022-12-18T18:08:00Z">
        <w:r w:rsidDel="001A767C">
          <w:delText>Ширину полос в пикселах (</w:delText>
        </w:r>
        <w:r w:rsidRPr="00A441DF" w:rsidDel="001A767C">
          <w:rPr>
            <w:rStyle w:val="a5"/>
          </w:rPr>
          <w:delText>N</w:delText>
        </w:r>
        <w:r w:rsidDel="001A767C">
          <w:delText>)</w:delText>
        </w:r>
      </w:del>
    </w:p>
    <w:p w14:paraId="03BAE4FB" w14:textId="1BC7944E" w:rsidR="004462B7" w:rsidDel="001A767C" w:rsidRDefault="004462B7" w:rsidP="004462B7">
      <w:pPr>
        <w:rPr>
          <w:del w:id="634" w:author="Иван" w:date="2022-12-18T18:08:00Z"/>
        </w:rPr>
      </w:pPr>
      <w:del w:id="635" w:author="Иван" w:date="2022-12-18T18:08:00Z">
        <w:r w:rsidDel="001A767C">
          <w:delText>Признак того, вертикальные или горизонтальные полосы (</w:delText>
        </w:r>
        <w:r w:rsidRPr="00A441DF" w:rsidDel="001A767C">
          <w:rPr>
            <w:rStyle w:val="a5"/>
          </w:rPr>
          <w:delText>vertical</w:delText>
        </w:r>
        <w:r w:rsidDel="001A767C">
          <w:delText xml:space="preserve"> - если </w:delText>
        </w:r>
        <w:r w:rsidRPr="00A441DF" w:rsidDel="001A767C">
          <w:rPr>
            <w:rStyle w:val="a5"/>
          </w:rPr>
          <w:delText>True</w:delText>
        </w:r>
        <w:r w:rsidDel="001A767C">
          <w:delText>, то вертикальные)</w:delText>
        </w:r>
      </w:del>
    </w:p>
    <w:p w14:paraId="6B44293C" w14:textId="5304937E" w:rsidR="004462B7" w:rsidDel="001A767C" w:rsidRDefault="004462B7" w:rsidP="004462B7">
      <w:pPr>
        <w:rPr>
          <w:del w:id="636" w:author="Иван" w:date="2022-12-18T18:08:00Z"/>
        </w:rPr>
      </w:pPr>
      <w:del w:id="637" w:author="Иван" w:date="2022-12-18T18:08:00Z">
        <w:r w:rsidRPr="006E39E1" w:rsidDel="001A767C">
          <w:delText>Возвращает</w:delText>
        </w:r>
        <w:r w:rsidRPr="00A441DF" w:rsidDel="001A767C">
          <w:delText xml:space="preserve"> обработанное изображение.</w:delText>
        </w:r>
      </w:del>
    </w:p>
    <w:p w14:paraId="556F8176" w14:textId="63664967" w:rsidR="004462B7" w:rsidRPr="004462B7" w:rsidDel="001A767C" w:rsidRDefault="004462B7" w:rsidP="004462B7">
      <w:pPr>
        <w:rPr>
          <w:del w:id="638" w:author="Иван" w:date="2022-12-18T18:08:00Z"/>
        </w:rPr>
      </w:pPr>
      <w:del w:id="639" w:author="Иван" w:date="2022-12-18T18:08:00Z">
        <w:r w:rsidRPr="00A441DF" w:rsidDel="001A767C">
          <w:delText>Функция раздел</w:delText>
        </w:r>
        <w:r w:rsidDel="001A767C">
          <w:delText>яет</w:delText>
        </w:r>
        <w:r w:rsidRPr="00A441DF" w:rsidDel="001A767C">
          <w:delText xml:space="preserve"> изображение на вертикальные или горизонтальные полосы шириной </w:delText>
        </w:r>
        <w:r w:rsidRPr="00A441DF" w:rsidDel="001A767C">
          <w:rPr>
            <w:rStyle w:val="a5"/>
          </w:rPr>
          <w:delText>N</w:delText>
        </w:r>
        <w:r w:rsidRPr="00A441DF" w:rsidDel="001A767C">
          <w:delText xml:space="preserve"> пикселей. И инвертир</w:delText>
        </w:r>
        <w:r w:rsidR="00EA6807" w:rsidDel="001A767C">
          <w:delText>ует</w:delText>
        </w:r>
        <w:r w:rsidRPr="00A441DF" w:rsidDel="001A767C">
          <w:delText xml:space="preserve"> цвет в нечетных полосах (счет с нуля).</w:delText>
        </w:r>
      </w:del>
    </w:p>
    <w:p w14:paraId="0C5D48DD" w14:textId="1343EBCE" w:rsidR="004462B7" w:rsidDel="001A767C" w:rsidRDefault="004462B7" w:rsidP="004462B7">
      <w:pPr>
        <w:rPr>
          <w:del w:id="640" w:author="Иван" w:date="2022-12-18T18:08:00Z"/>
        </w:rPr>
      </w:pPr>
      <w:del w:id="641" w:author="Иван" w:date="2022-12-18T18:08:00Z">
        <w:r w:rsidDel="001A767C">
          <w:delText>Инвертируем цвета изображения.</w:delText>
        </w:r>
      </w:del>
    </w:p>
    <w:p w14:paraId="7DD7C1D4" w14:textId="1C18FF95" w:rsidR="00EA6807" w:rsidRPr="00EA6807" w:rsidDel="001A767C" w:rsidRDefault="004462B7" w:rsidP="00A441DF">
      <w:pPr>
        <w:jc w:val="left"/>
        <w:rPr>
          <w:del w:id="642" w:author="Иван" w:date="2022-12-18T18:08:00Z"/>
        </w:rPr>
      </w:pPr>
      <w:del w:id="643" w:author="Иван" w:date="2022-12-18T18:08:00Z">
        <w:r w:rsidDel="001A767C">
          <w:delText>В зависимости от значени</w:delText>
        </w:r>
        <w:r w:rsidR="00EA6807" w:rsidDel="001A767C">
          <w:delText>я</w:delText>
        </w:r>
        <w:r w:rsidDel="001A767C">
          <w:delText xml:space="preserve"> </w:delText>
        </w:r>
        <w:r w:rsidRPr="00A441DF" w:rsidDel="001A767C">
          <w:rPr>
            <w:rStyle w:val="a5"/>
          </w:rPr>
          <w:delText>vertical</w:delText>
        </w:r>
        <w:r w:rsidRPr="00A441DF" w:rsidDel="001A767C">
          <w:delText xml:space="preserve"> </w:delText>
        </w:r>
        <w:r w:rsidR="00EA6807" w:rsidDel="001A767C">
          <w:delText xml:space="preserve">в цикле </w:delText>
        </w:r>
        <w:r w:rsidR="00EA6807" w:rsidRPr="00A441DF" w:rsidDel="001A767C">
          <w:rPr>
            <w:rStyle w:val="a5"/>
          </w:rPr>
          <w:delText>for</w:delText>
        </w:r>
        <w:r w:rsidR="00EA6807" w:rsidRPr="00A441DF" w:rsidDel="001A767C">
          <w:delText xml:space="preserve"> </w:delText>
        </w:r>
        <w:r w:rsidDel="001A767C">
          <w:delText>копируем</w:delText>
        </w:r>
        <w:r w:rsidR="00EA6807" w:rsidRPr="00A441DF" w:rsidDel="001A767C">
          <w:delText xml:space="preserve"> </w:delText>
        </w:r>
        <w:r w:rsidR="00EA6807" w:rsidDel="001A767C">
          <w:delText>в исходное изображение</w:delText>
        </w:r>
        <w:r w:rsidDel="001A767C">
          <w:delText xml:space="preserve"> из инвертированного </w:delText>
        </w:r>
        <w:r w:rsidR="00EA6807" w:rsidDel="001A767C">
          <w:delText>нечетные вертикальные (</w:delText>
        </w:r>
        <w:r w:rsidR="00EA6807" w:rsidRPr="00A441DF" w:rsidDel="001A767C">
          <w:rPr>
            <w:rStyle w:val="a5"/>
          </w:rPr>
          <w:delText>vertical == True</w:delText>
        </w:r>
        <w:r w:rsidR="00EA6807" w:rsidDel="001A767C">
          <w:delText xml:space="preserve">) или горизонтальные </w:delText>
        </w:r>
        <w:r w:rsidR="00EA6807" w:rsidRPr="00A441DF" w:rsidDel="001A767C">
          <w:delText>(</w:delText>
        </w:r>
        <w:r w:rsidR="00EA6807" w:rsidRPr="00A441DF" w:rsidDel="001A767C">
          <w:rPr>
            <w:rStyle w:val="a5"/>
          </w:rPr>
          <w:delText>vertical == False</w:delText>
        </w:r>
        <w:r w:rsidR="00EA6807" w:rsidRPr="00A441DF" w:rsidDel="001A767C">
          <w:delText xml:space="preserve">) </w:delText>
        </w:r>
        <w:r w:rsidR="00EA6807" w:rsidDel="001A767C">
          <w:delText>полосы. Для этого вычисляем значения начала и конца полосы, если конец полосы выходит за границы изображения, считаем его равным ширине/высоте.</w:delText>
        </w:r>
      </w:del>
    </w:p>
    <w:p w14:paraId="1703D96B" w14:textId="7034FDAF" w:rsidR="004462B7" w:rsidDel="001A767C" w:rsidRDefault="004462B7" w:rsidP="00EA6807">
      <w:pPr>
        <w:rPr>
          <w:del w:id="644" w:author="Иван" w:date="2022-12-18T18:08:00Z"/>
        </w:rPr>
      </w:pPr>
      <w:del w:id="645" w:author="Иван" w:date="2022-12-18T18:08:00Z">
        <w:r w:rsidDel="001A767C">
          <w:delText>Возвращаем полученное изображение.</w:delText>
        </w:r>
      </w:del>
    </w:p>
    <w:p w14:paraId="75B0ABC3" w14:textId="55F6129A" w:rsidR="00EA6807" w:rsidRPr="00360C5E" w:rsidDel="001A767C" w:rsidRDefault="00EA6807" w:rsidP="00EA6807">
      <w:pPr>
        <w:pStyle w:val="Heading3"/>
        <w:rPr>
          <w:del w:id="646" w:author="Иван" w:date="2022-12-18T18:08:00Z"/>
        </w:rPr>
      </w:pPr>
      <w:del w:id="647" w:author="Иван" w:date="2022-12-18T18:08:00Z">
        <w:r w:rsidDel="001A767C">
          <w:delText>Функция</w:delText>
        </w:r>
        <w:r w:rsidRPr="00A34013" w:rsidDel="001A767C">
          <w:delText xml:space="preserve"> </w:delText>
        </w:r>
        <w:r w:rsidRPr="00224625" w:rsidDel="001A767C">
          <w:delText>pentagram</w:delText>
        </w:r>
      </w:del>
    </w:p>
    <w:p w14:paraId="15BA4EFB" w14:textId="021C3557" w:rsidR="00EA6807" w:rsidDel="001A767C" w:rsidRDefault="00EA6807" w:rsidP="00EA6807">
      <w:pPr>
        <w:pStyle w:val="NormalWeb"/>
        <w:spacing w:before="0" w:after="0"/>
        <w:rPr>
          <w:del w:id="648" w:author="Иван" w:date="2022-12-18T18:08:00Z"/>
        </w:rPr>
      </w:pPr>
      <w:del w:id="649" w:author="Иван" w:date="2022-12-18T18:08:00Z">
        <w:r w:rsidDel="001A767C">
          <w:delText>Принимает на вход</w:delText>
        </w:r>
        <w:r w:rsidRPr="007736F2" w:rsidDel="001A767C">
          <w:delText>:</w:delText>
        </w:r>
      </w:del>
    </w:p>
    <w:p w14:paraId="71B8AE02" w14:textId="527E5E82" w:rsidR="00EA6807" w:rsidDel="001A767C" w:rsidRDefault="00EA6807" w:rsidP="00EA6807">
      <w:pPr>
        <w:pStyle w:val="ListParagraph"/>
        <w:numPr>
          <w:ilvl w:val="0"/>
          <w:numId w:val="11"/>
        </w:numPr>
        <w:rPr>
          <w:del w:id="650" w:author="Иван" w:date="2022-12-18T18:08:00Z"/>
        </w:rPr>
      </w:pPr>
      <w:del w:id="651" w:author="Иван" w:date="2022-12-18T18:08:00Z">
        <w:r w:rsidRPr="00224625" w:rsidDel="001A767C">
          <w:delText>Изображение (</w:delText>
        </w:r>
        <w:r w:rsidRPr="00A441DF" w:rsidDel="001A767C">
          <w:rPr>
            <w:rStyle w:val="a5"/>
          </w:rPr>
          <w:delText>img</w:delText>
        </w:r>
        <w:r w:rsidRPr="00224625" w:rsidDel="001A767C">
          <w:delText>)</w:delText>
        </w:r>
      </w:del>
    </w:p>
    <w:p w14:paraId="4F9BFB8E" w14:textId="3756FDCB" w:rsidR="00EA6807" w:rsidDel="001A767C" w:rsidRDefault="00EA6807" w:rsidP="00EA6807">
      <w:pPr>
        <w:pStyle w:val="ListParagraph"/>
        <w:numPr>
          <w:ilvl w:val="0"/>
          <w:numId w:val="11"/>
        </w:numPr>
        <w:rPr>
          <w:del w:id="652" w:author="Иван" w:date="2022-12-18T18:08:00Z"/>
        </w:rPr>
      </w:pPr>
      <w:del w:id="653" w:author="Иван" w:date="2022-12-18T18:08:00Z">
        <w:r w:rsidRPr="00EA6807" w:rsidDel="001A767C">
          <w:delText>Словарь с описанием того, какие части на какие менять (</w:delText>
        </w:r>
        <w:r w:rsidRPr="00A441DF" w:rsidDel="001A767C">
          <w:rPr>
            <w:rStyle w:val="a5"/>
          </w:rPr>
          <w:delText>rules</w:delText>
        </w:r>
        <w:r w:rsidRPr="00EA6807" w:rsidDel="001A767C">
          <w:delText>)</w:delText>
        </w:r>
      </w:del>
    </w:p>
    <w:p w14:paraId="4AED9A3F" w14:textId="4C917021" w:rsidR="00EA6807" w:rsidDel="001A767C" w:rsidRDefault="00EA6807" w:rsidP="00EA6807">
      <w:pPr>
        <w:pStyle w:val="ListParagraph"/>
        <w:ind w:firstLine="0"/>
        <w:rPr>
          <w:del w:id="654" w:author="Иван" w:date="2022-12-18T18:08:00Z"/>
        </w:rPr>
      </w:pPr>
      <w:del w:id="655" w:author="Иван" w:date="2022-12-18T18:08:00Z">
        <w:r w:rsidRPr="006E39E1" w:rsidDel="001A767C">
          <w:delText>Возвращает</w:delText>
        </w:r>
        <w:r w:rsidRPr="00A441DF" w:rsidDel="001A767C">
          <w:delText xml:space="preserve"> обработанное изображение.</w:delText>
        </w:r>
      </w:del>
    </w:p>
    <w:p w14:paraId="1B3C0CE0" w14:textId="0196CCB4" w:rsidR="00EA6807" w:rsidDel="001A767C" w:rsidRDefault="00EA6807" w:rsidP="00EA6807">
      <w:pPr>
        <w:pStyle w:val="ListParagraph"/>
        <w:ind w:firstLine="0"/>
        <w:rPr>
          <w:del w:id="656" w:author="Иван" w:date="2022-12-18T18:08:00Z"/>
        </w:rPr>
      </w:pPr>
      <w:del w:id="657" w:author="Иван" w:date="2022-12-18T18:08:00Z">
        <w:r w:rsidDel="001A767C">
          <w:delText xml:space="preserve">Функция </w:delText>
        </w:r>
        <w:r w:rsidRPr="00EA6807" w:rsidDel="001A767C">
          <w:delText>делит квадратное изображение на 9 равных частей (сторона изображения делится на 3), и по правилам, записанным в словаре, меняет их местами.</w:delText>
        </w:r>
      </w:del>
    </w:p>
    <w:p w14:paraId="1685CD76" w14:textId="2227D516" w:rsidR="00ED0CF1" w:rsidDel="001A767C" w:rsidRDefault="00ED0CF1" w:rsidP="00EA6807">
      <w:pPr>
        <w:rPr>
          <w:del w:id="658" w:author="Иван" w:date="2022-12-18T18:08:00Z"/>
        </w:rPr>
      </w:pPr>
      <w:del w:id="659" w:author="Иван" w:date="2022-12-18T18:08:00Z">
        <w:r w:rsidDel="001A767C">
          <w:delText>Получаем размеры изображения, находим длину стороны одной части.</w:delText>
        </w:r>
      </w:del>
    </w:p>
    <w:p w14:paraId="5CF91197" w14:textId="0C150B41" w:rsidR="00ED0CF1" w:rsidDel="001A767C" w:rsidRDefault="00ED0CF1" w:rsidP="00EA6807">
      <w:pPr>
        <w:rPr>
          <w:del w:id="660" w:author="Иван" w:date="2022-12-18T18:08:00Z"/>
        </w:rPr>
      </w:pPr>
      <w:del w:id="661" w:author="Иван" w:date="2022-12-18T18:08:00Z">
        <w:r w:rsidDel="001A767C">
          <w:delText>Создаем пустое новое изображение.</w:delText>
        </w:r>
      </w:del>
    </w:p>
    <w:p w14:paraId="6E7A1D41" w14:textId="3C2A5E4C" w:rsidR="00ED0CF1" w:rsidRPr="00F46302" w:rsidDel="001A767C" w:rsidRDefault="00ED0CF1" w:rsidP="00EA6807">
      <w:pPr>
        <w:rPr>
          <w:del w:id="662" w:author="Иван" w:date="2022-12-18T18:08:00Z"/>
        </w:rPr>
      </w:pPr>
      <w:del w:id="663" w:author="Иван" w:date="2022-12-18T18:08:00Z">
        <w:r w:rsidDel="001A767C">
          <w:delText xml:space="preserve">В цикле проходимся по номеру </w:delText>
        </w:r>
        <w:r w:rsidDel="001A767C">
          <w:rPr>
            <w:lang w:val="en-US"/>
          </w:rPr>
          <w:delText>n</w:delText>
        </w:r>
        <w:r w:rsidRPr="00A441DF" w:rsidDel="001A767C">
          <w:delText xml:space="preserve"> </w:delText>
        </w:r>
        <w:r w:rsidDel="001A767C">
          <w:delText xml:space="preserve">каждому региону. Из словаря </w:delText>
        </w:r>
        <w:r w:rsidRPr="00A441DF" w:rsidDel="001A767C">
          <w:rPr>
            <w:rStyle w:val="a5"/>
          </w:rPr>
          <w:delText>rules</w:delText>
        </w:r>
        <w:r w:rsidRPr="00A441DF" w:rsidDel="001A767C">
          <w:delText xml:space="preserve"> </w:delText>
        </w:r>
        <w:r w:rsidDel="001A767C">
          <w:delText>достаем номер</w:delText>
        </w:r>
        <w:r w:rsidRPr="00A441DF" w:rsidDel="001A767C">
          <w:delText xml:space="preserve"> </w:delText>
        </w:r>
        <w:r w:rsidRPr="00A441DF" w:rsidDel="001A767C">
          <w:rPr>
            <w:rStyle w:val="a5"/>
          </w:rPr>
          <w:delText>m</w:delText>
        </w:r>
        <w:r w:rsidDel="001A767C">
          <w:delText xml:space="preserve"> другого региона, на который требуется заменить. </w:delText>
        </w:r>
        <w:r w:rsidR="00DE0EE6" w:rsidDel="001A767C">
          <w:delText xml:space="preserve">Копируем регион </w:delText>
        </w:r>
        <w:r w:rsidR="00DE0EE6" w:rsidRPr="00A441DF" w:rsidDel="001A767C">
          <w:rPr>
            <w:rStyle w:val="a5"/>
          </w:rPr>
          <w:delText>m</w:delText>
        </w:r>
        <w:r w:rsidR="00DE0EE6" w:rsidRPr="00A441DF" w:rsidDel="001A767C">
          <w:delText xml:space="preserve"> </w:delText>
        </w:r>
        <w:r w:rsidR="00DE0EE6" w:rsidDel="001A767C">
          <w:delText xml:space="preserve">в пустой регион </w:delText>
        </w:r>
        <w:r w:rsidR="00DE0EE6" w:rsidRPr="00A441DF" w:rsidDel="001A767C">
          <w:rPr>
            <w:rStyle w:val="a5"/>
          </w:rPr>
          <w:delText>n</w:delText>
        </w:r>
        <w:r w:rsidR="00DE0EE6" w:rsidDel="001A767C">
          <w:delText xml:space="preserve">. </w:delText>
        </w:r>
      </w:del>
    </w:p>
    <w:p w14:paraId="4B881264" w14:textId="3114766D" w:rsidR="00EA6807" w:rsidRPr="00A441DF" w:rsidDel="001A767C" w:rsidRDefault="00EA6807" w:rsidP="00DE0EE6">
      <w:pPr>
        <w:rPr>
          <w:del w:id="664" w:author="Иван" w:date="2022-12-18T18:08:00Z"/>
          <w:rStyle w:val="a5"/>
          <w:i w:val="0"/>
          <w:noProof w:val="0"/>
        </w:rPr>
      </w:pPr>
      <w:del w:id="665" w:author="Иван" w:date="2022-12-18T18:08:00Z">
        <w:r w:rsidDel="001A767C">
          <w:delText>Возвращаем полученное изображение.</w:delText>
        </w:r>
      </w:del>
    </w:p>
    <w:p w14:paraId="674E5D69" w14:textId="4AA3D45E" w:rsidR="00056851" w:rsidDel="001A767C" w:rsidRDefault="00056851" w:rsidP="006E39E1">
      <w:pPr>
        <w:pStyle w:val="Standard"/>
        <w:rPr>
          <w:del w:id="666" w:author="Иван" w:date="2022-12-18T18:08:00Z"/>
          <w:szCs w:val="28"/>
          <w:lang w:eastAsia="ru-RU" w:bidi="ar-SA"/>
        </w:rPr>
      </w:pPr>
      <w:del w:id="667" w:author="Иван" w:date="2022-12-18T18:08:00Z">
        <w:r w:rsidDel="001A767C">
          <w:rPr>
            <w:szCs w:val="28"/>
            <w:lang w:eastAsia="ru-RU" w:bidi="ar-SA"/>
          </w:rPr>
          <w:delText>Разработанный программный код см. в приложении А.</w:delText>
        </w:r>
      </w:del>
    </w:p>
    <w:p w14:paraId="507DF5E4" w14:textId="0C50C349" w:rsidR="004F233F" w:rsidRDefault="004F233F" w:rsidP="006E39E1">
      <w:pPr>
        <w:rPr>
          <w:lang w:eastAsia="zh-CN" w:bidi="hi-IN"/>
        </w:rPr>
      </w:pPr>
      <w:r>
        <w:br w:type="page"/>
      </w:r>
    </w:p>
    <w:p w14:paraId="42882602" w14:textId="77777777" w:rsidR="005D2A7E" w:rsidRPr="0036202C" w:rsidRDefault="00E34284" w:rsidP="006E39E1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C26F9E2" w14:textId="77777777" w:rsidR="005D2A7E" w:rsidRDefault="00E34284" w:rsidP="006E39E1">
      <w:pPr>
        <w:pStyle w:val="Textbody"/>
      </w:pPr>
      <w:r>
        <w:t>Результаты тестирования представлены в табл. 1.</w:t>
      </w:r>
    </w:p>
    <w:p w14:paraId="7E4D4729" w14:textId="77777777" w:rsidR="005D2A7E" w:rsidRDefault="00E34284" w:rsidP="006E39E1">
      <w:pPr>
        <w:pStyle w:val="Table"/>
        <w:keepNext/>
      </w:pPr>
      <w:r>
        <w:t>Таблица 1 – Результаты тестирования</w:t>
      </w:r>
    </w:p>
    <w:tbl>
      <w:tblPr>
        <w:tblW w:w="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668" w:author="Иван" w:date="2022-12-18T18:37:00Z">
          <w:tblPr>
            <w:tblW w:w="83" w:type="pct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823"/>
        <w:gridCol w:w="2210"/>
        <w:gridCol w:w="2210"/>
        <w:gridCol w:w="1650"/>
        <w:tblGridChange w:id="669">
          <w:tblGrid>
            <w:gridCol w:w="2"/>
            <w:gridCol w:w="1821"/>
            <w:gridCol w:w="2"/>
            <w:gridCol w:w="2208"/>
            <w:gridCol w:w="2"/>
            <w:gridCol w:w="2208"/>
            <w:gridCol w:w="2"/>
            <w:gridCol w:w="1648"/>
            <w:gridCol w:w="2"/>
          </w:tblGrid>
        </w:tblGridChange>
      </w:tblGrid>
      <w:tr w:rsidR="004A6AF8" w:rsidRPr="00A441DF" w14:paraId="28A376B5" w14:textId="77777777" w:rsidTr="004A6AF8">
        <w:trPr>
          <w:trPrChange w:id="670" w:author="Иван" w:date="2022-12-18T18:37:00Z">
            <w:trPr>
              <w:gridAfter w:val="0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71" w:author="Иван" w:date="2022-12-18T18:37:00Z">
              <w:tcPr>
                <w:tcW w:w="1250" w:type="pct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5AFFE08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№ п/п</w:t>
            </w: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72" w:author="Иван" w:date="2022-12-18T18:37:00Z">
              <w:tcPr>
                <w:tcW w:w="1250" w:type="pct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BB168C5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Входные данные</w:t>
            </w: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73" w:author="Иван" w:date="2022-12-18T18:37:00Z">
              <w:tcPr>
                <w:tcW w:w="1250" w:type="pct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600D551C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Выходные данные</w:t>
            </w: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74" w:author="Иван" w:date="2022-12-18T18:37:00Z">
              <w:tcPr>
                <w:tcW w:w="1250" w:type="pct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A8703A3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Комментарии</w:t>
            </w:r>
          </w:p>
        </w:tc>
      </w:tr>
      <w:tr w:rsidR="004A6AF8" w:rsidRPr="00A441DF" w:rsidDel="006022A0" w14:paraId="195499E5" w14:textId="77777777" w:rsidTr="004A6AF8">
        <w:trPr>
          <w:gridAfter w:val="3"/>
          <w:del w:id="675" w:author="Иван" w:date="2022-12-18T18:26:00Z"/>
          <w:trPrChange w:id="676" w:author="Иван" w:date="2022-12-18T18:37:00Z">
            <w:trPr>
              <w:gridAfter w:val="3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77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65CCFD7D" w14:textId="011E3D9C" w:rsidR="00E62B9A" w:rsidRPr="001850F3" w:rsidDel="006022A0" w:rsidRDefault="00E62B9A" w:rsidP="009A42C4">
            <w:pPr>
              <w:pStyle w:val="TableContents"/>
              <w:ind w:firstLine="791"/>
              <w:rPr>
                <w:del w:id="678" w:author="Иван" w:date="2022-12-18T18:26:00Z"/>
                <w:sz w:val="24"/>
              </w:rPr>
            </w:pPr>
            <w:del w:id="679" w:author="Иван" w:date="2022-12-18T18:26:00Z">
              <w:r w:rsidRPr="001850F3" w:rsidDel="006022A0">
                <w:rPr>
                  <w:sz w:val="24"/>
                </w:rPr>
                <w:delText xml:space="preserve">Функция </w:delText>
              </w:r>
              <w:r w:rsidR="009A42C4" w:rsidRPr="00A441DF" w:rsidDel="006022A0">
                <w:rPr>
                  <w:rStyle w:val="a5"/>
                  <w:sz w:val="24"/>
                </w:rPr>
                <w:delText>pentagram</w:delText>
              </w:r>
            </w:del>
          </w:p>
        </w:tc>
      </w:tr>
      <w:tr w:rsidR="004A6AF8" w:rsidRPr="00A441DF" w14:paraId="7C9C4C2E" w14:textId="77777777" w:rsidTr="004A6AF8">
        <w:trPr>
          <w:trPrChange w:id="680" w:author="Иван" w:date="2022-12-18T18:37:00Z">
            <w:trPr>
              <w:gridAfter w:val="0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81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220DC636" w14:textId="77777777" w:rsidR="004A6AF8" w:rsidRPr="001850F3" w:rsidRDefault="004A6AF8" w:rsidP="004A6AF8">
            <w:pPr>
              <w:pStyle w:val="TableContents"/>
              <w:numPr>
                <w:ilvl w:val="0"/>
                <w:numId w:val="30"/>
              </w:numPr>
              <w:rPr>
                <w:sz w:val="24"/>
              </w:rPr>
              <w:pPrChange w:id="682" w:author="Иван" w:date="2022-12-18T18:29:00Z">
                <w:pPr>
                  <w:pStyle w:val="TableContents"/>
                  <w:numPr>
                    <w:numId w:val="4"/>
                  </w:numPr>
                  <w:ind w:left="720" w:hanging="360"/>
                </w:pPr>
              </w:pPrChange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83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0579D1E6" w14:textId="417F56A3" w:rsidR="004A6AF8" w:rsidRPr="001850F3" w:rsidRDefault="004A6AF8" w:rsidP="004A6AF8">
            <w:pPr>
              <w:pStyle w:val="TableContents"/>
              <w:ind w:firstLine="518"/>
              <w:rPr>
                <w:sz w:val="24"/>
              </w:rPr>
              <w:pPrChange w:id="684" w:author="Иван" w:date="2022-12-18T18:29:00Z">
                <w:pPr>
                  <w:pStyle w:val="TableContents"/>
                  <w:ind w:firstLine="0"/>
                  <w:jc w:val="left"/>
                </w:pPr>
              </w:pPrChange>
            </w:pPr>
            <w:ins w:id="685" w:author="Иван" w:date="2022-12-18T18:27:00Z">
              <w:r w:rsidRPr="004A6AF8">
                <w:rPr>
                  <w:sz w:val="24"/>
                </w:rPr>
                <w:t xml:space="preserve">'   </w:t>
              </w:r>
              <w:proofErr w:type="spellStart"/>
              <w:r w:rsidRPr="004A6AF8">
                <w:rPr>
                  <w:sz w:val="24"/>
                </w:rPr>
                <w:t>aaccaab</w:t>
              </w:r>
              <w:proofErr w:type="spellEnd"/>
              <w:r w:rsidRPr="004A6AF8">
                <w:rPr>
                  <w:sz w:val="24"/>
                </w:rPr>
                <w:t xml:space="preserve">   '</w:t>
              </w:r>
            </w:ins>
            <w:del w:id="686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642562E9" wp14:editId="1D40BD59">
                    <wp:extent cx="1332000" cy="1332000"/>
                    <wp:effectExtent l="0" t="0" r="1905" b="1905"/>
                    <wp:docPr id="20" name="Picture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87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2D761496" w14:textId="79A3C53B" w:rsidR="004A6AF8" w:rsidRPr="001850F3" w:rsidRDefault="004A6AF8" w:rsidP="004A6AF8">
            <w:pPr>
              <w:pStyle w:val="TableContents"/>
              <w:ind w:firstLine="518"/>
              <w:rPr>
                <w:sz w:val="24"/>
              </w:rPr>
              <w:pPrChange w:id="688" w:author="Иван" w:date="2022-12-18T18:29:00Z">
                <w:pPr>
                  <w:pStyle w:val="TableContents"/>
                  <w:ind w:firstLine="0"/>
                </w:pPr>
              </w:pPrChange>
            </w:pPr>
            <w:ins w:id="689" w:author="Иван" w:date="2022-12-18T18:29:00Z">
              <w:r w:rsidRPr="004A6AF8">
                <w:rPr>
                  <w:sz w:val="24"/>
                </w:rPr>
                <w:t xml:space="preserve">'   </w:t>
              </w:r>
              <w:proofErr w:type="spellStart"/>
              <w:r w:rsidRPr="004A6AF8">
                <w:rPr>
                  <w:sz w:val="24"/>
                </w:rPr>
                <w:t>aaccaac</w:t>
              </w:r>
              <w:proofErr w:type="spellEnd"/>
              <w:r w:rsidRPr="004A6AF8">
                <w:rPr>
                  <w:sz w:val="24"/>
                </w:rPr>
                <w:t xml:space="preserve">   '</w:t>
              </w:r>
            </w:ins>
            <w:del w:id="690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3E228165" wp14:editId="226C3C31">
                    <wp:extent cx="1332000" cy="1332000"/>
                    <wp:effectExtent l="0" t="0" r="1905" b="1905"/>
                    <wp:docPr id="21" name="Picture 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91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5AA4967" w14:textId="6938CCAB" w:rsidR="004A6AF8" w:rsidRPr="00A441DF" w:rsidDel="006022A0" w:rsidRDefault="004A6AF8" w:rsidP="004A6AF8">
            <w:pPr>
              <w:pStyle w:val="a4"/>
              <w:ind w:firstLine="0"/>
              <w:rPr>
                <w:del w:id="692" w:author="Иван" w:date="2022-12-18T18:26:00Z"/>
                <w:sz w:val="24"/>
                <w:lang w:val="en-US"/>
              </w:rPr>
            </w:pPr>
            <w:del w:id="693" w:author="Иван" w:date="2022-12-18T18:26:00Z">
              <w:r w:rsidRPr="00A441DF" w:rsidDel="006022A0">
                <w:rPr>
                  <w:sz w:val="24"/>
                  <w:lang w:val="en-US"/>
                </w:rPr>
                <w:delText>pentagram(img, 20, 30, 240, 250,</w:delText>
              </w:r>
            </w:del>
          </w:p>
          <w:p w14:paraId="484EEA3E" w14:textId="73749510" w:rsidR="004A6AF8" w:rsidRPr="00A441DF" w:rsidDel="006022A0" w:rsidRDefault="004A6AF8" w:rsidP="004A6AF8">
            <w:pPr>
              <w:pStyle w:val="a4"/>
              <w:ind w:firstLine="0"/>
              <w:rPr>
                <w:del w:id="694" w:author="Иван" w:date="2022-12-18T18:26:00Z"/>
                <w:sz w:val="24"/>
                <w:lang w:val="en-US"/>
              </w:rPr>
            </w:pPr>
            <w:del w:id="695" w:author="Иван" w:date="2022-12-18T18:26:00Z">
              <w:r w:rsidRPr="00A441DF" w:rsidDel="006022A0">
                <w:rPr>
                  <w:sz w:val="24"/>
                  <w:lang w:val="en-US"/>
                </w:rPr>
                <w:delText>3, (200, 110, 50))</w:delText>
              </w:r>
            </w:del>
          </w:p>
          <w:p w14:paraId="2E274E44" w14:textId="074B6E9C" w:rsidR="004A6AF8" w:rsidRPr="001850F3" w:rsidDel="006022A0" w:rsidRDefault="004A6AF8" w:rsidP="004A6AF8">
            <w:pPr>
              <w:pStyle w:val="TableContents"/>
              <w:ind w:firstLine="0"/>
              <w:rPr>
                <w:del w:id="696" w:author="Иван" w:date="2022-12-18T18:26:00Z"/>
                <w:sz w:val="24"/>
                <w:lang w:val="en-US"/>
              </w:rPr>
            </w:pPr>
          </w:p>
          <w:p w14:paraId="26008287" w14:textId="303A5155" w:rsidR="004A6AF8" w:rsidRPr="001850F3" w:rsidRDefault="004A6AF8" w:rsidP="004A6A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  <w:tr w:rsidR="004A6AF8" w:rsidRPr="00A441DF" w14:paraId="4959E591" w14:textId="77777777" w:rsidTr="004A6AF8">
        <w:trPr>
          <w:ins w:id="697" w:author="Иван" w:date="2022-12-18T18:29:00Z"/>
          <w:trPrChange w:id="698" w:author="Иван" w:date="2022-12-18T18:37:00Z">
            <w:trPr>
              <w:gridAfter w:val="0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699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61D6ABAE" w14:textId="77777777" w:rsidR="004A6AF8" w:rsidRPr="001850F3" w:rsidRDefault="004A6AF8" w:rsidP="004A6AF8">
            <w:pPr>
              <w:pStyle w:val="TableContents"/>
              <w:numPr>
                <w:ilvl w:val="0"/>
                <w:numId w:val="30"/>
              </w:numPr>
              <w:rPr>
                <w:ins w:id="700" w:author="Иван" w:date="2022-12-18T18:29:00Z"/>
                <w:sz w:val="24"/>
              </w:rPr>
              <w:pPrChange w:id="701" w:author="Иван" w:date="2022-12-18T18:29:00Z">
                <w:pPr>
                  <w:pStyle w:val="TableContents"/>
                  <w:numPr>
                    <w:numId w:val="4"/>
                  </w:numPr>
                  <w:ind w:left="720" w:hanging="360"/>
                </w:pPr>
              </w:pPrChange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02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038519FE" w14:textId="2619BFA0" w:rsidR="004A6AF8" w:rsidRPr="004A6AF8" w:rsidRDefault="004A6AF8" w:rsidP="004A6AF8">
            <w:pPr>
              <w:pStyle w:val="TableContents"/>
              <w:ind w:firstLine="518"/>
              <w:rPr>
                <w:ins w:id="703" w:author="Иван" w:date="2022-12-18T18:29:00Z"/>
                <w:sz w:val="24"/>
              </w:rPr>
            </w:pPr>
            <w:ins w:id="704" w:author="Иван" w:date="2022-12-18T18:29:00Z">
              <w:r w:rsidRPr="004A6AF8">
                <w:rPr>
                  <w:sz w:val="24"/>
                </w:rPr>
                <w:t>'</w:t>
              </w:r>
            </w:ins>
            <w:ins w:id="705" w:author="Иван" w:date="2022-12-18T18:31:00Z">
              <w:r w:rsidRPr="004A6AF8">
                <w:rPr>
                  <w:sz w:val="24"/>
                </w:rPr>
                <w:t xml:space="preserve">   </w:t>
              </w:r>
              <w:proofErr w:type="spellStart"/>
              <w:r w:rsidRPr="004A6AF8">
                <w:rPr>
                  <w:sz w:val="24"/>
                </w:rPr>
                <w:t>abcaabc</w:t>
              </w:r>
              <w:proofErr w:type="spellEnd"/>
              <w:r w:rsidRPr="004A6AF8">
                <w:rPr>
                  <w:sz w:val="24"/>
                </w:rPr>
                <w:t xml:space="preserve">   </w:t>
              </w:r>
            </w:ins>
            <w:ins w:id="706" w:author="Иван" w:date="2022-12-18T18:29:00Z">
              <w:r w:rsidRPr="004A6AF8">
                <w:rPr>
                  <w:sz w:val="24"/>
                </w:rPr>
                <w:t>'</w:t>
              </w:r>
            </w:ins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07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2442C858" w14:textId="67CCFFC8" w:rsidR="004A6AF8" w:rsidRPr="004A6AF8" w:rsidRDefault="004A6AF8" w:rsidP="004A6AF8">
            <w:pPr>
              <w:pStyle w:val="TableContents"/>
              <w:ind w:firstLine="518"/>
              <w:rPr>
                <w:ins w:id="708" w:author="Иван" w:date="2022-12-18T18:29:00Z"/>
                <w:sz w:val="24"/>
              </w:rPr>
            </w:pPr>
            <w:ins w:id="709" w:author="Иван" w:date="2022-12-18T18:29:00Z">
              <w:r w:rsidRPr="004A6AF8">
                <w:rPr>
                  <w:sz w:val="24"/>
                </w:rPr>
                <w:t>'</w:t>
              </w:r>
            </w:ins>
            <w:ins w:id="710" w:author="Иван" w:date="2022-12-18T18:32:00Z">
              <w:r w:rsidRPr="004A6AF8">
                <w:rPr>
                  <w:sz w:val="24"/>
                </w:rPr>
                <w:t xml:space="preserve">   </w:t>
              </w:r>
              <w:proofErr w:type="spellStart"/>
              <w:r w:rsidRPr="004A6AF8">
                <w:rPr>
                  <w:sz w:val="24"/>
                </w:rPr>
                <w:t>abcaacc</w:t>
              </w:r>
              <w:proofErr w:type="spellEnd"/>
              <w:r w:rsidRPr="004A6AF8">
                <w:rPr>
                  <w:sz w:val="24"/>
                </w:rPr>
                <w:t xml:space="preserve">   </w:t>
              </w:r>
            </w:ins>
            <w:ins w:id="711" w:author="Иван" w:date="2022-12-18T18:29:00Z">
              <w:r w:rsidRPr="004A6AF8">
                <w:rPr>
                  <w:sz w:val="24"/>
                </w:rPr>
                <w:t>'</w:t>
              </w:r>
            </w:ins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12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310C8BBF" w14:textId="01C1B8B2" w:rsidR="004A6AF8" w:rsidRPr="00A441DF" w:rsidDel="006022A0" w:rsidRDefault="004A6AF8" w:rsidP="004A6AF8">
            <w:pPr>
              <w:pStyle w:val="TableContents"/>
              <w:ind w:firstLine="0"/>
              <w:rPr>
                <w:ins w:id="713" w:author="Иван" w:date="2022-12-18T18:29:00Z"/>
                <w:sz w:val="24"/>
                <w:lang w:val="en-US"/>
              </w:rPr>
            </w:pPr>
            <w:ins w:id="714" w:author="Иван" w:date="2022-12-18T18:29:00Z">
              <w:r w:rsidRPr="001850F3">
                <w:rPr>
                  <w:sz w:val="24"/>
                  <w:lang w:val="en-US"/>
                </w:rPr>
                <w:t>OK</w:t>
              </w:r>
            </w:ins>
          </w:p>
        </w:tc>
      </w:tr>
      <w:tr w:rsidR="004A6AF8" w:rsidRPr="001850F3" w14:paraId="178896A8" w14:textId="77777777" w:rsidTr="004A6AF8">
        <w:trPr>
          <w:ins w:id="715" w:author="Иван" w:date="2022-12-18T18:29:00Z"/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DA779" w14:textId="77777777" w:rsidR="004A6AF8" w:rsidRPr="001850F3" w:rsidRDefault="004A6AF8" w:rsidP="004A6AF8">
            <w:pPr>
              <w:pStyle w:val="TableContents"/>
              <w:numPr>
                <w:ilvl w:val="0"/>
                <w:numId w:val="30"/>
              </w:numPr>
              <w:rPr>
                <w:ins w:id="716" w:author="Иван" w:date="2022-12-18T18:29:00Z"/>
                <w:sz w:val="24"/>
              </w:rPr>
              <w:pPrChange w:id="717" w:author="Иван" w:date="2022-12-18T18:29:00Z">
                <w:pPr>
                  <w:pStyle w:val="TableContents"/>
                  <w:numPr>
                    <w:numId w:val="28"/>
                  </w:numPr>
                  <w:ind w:left="720" w:hanging="360"/>
                </w:pPr>
              </w:pPrChange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E93C3" w14:textId="50354588" w:rsidR="004A6AF8" w:rsidRPr="001850F3" w:rsidRDefault="004A6AF8" w:rsidP="000D6ED0">
            <w:pPr>
              <w:pStyle w:val="TableContents"/>
              <w:ind w:firstLine="518"/>
              <w:rPr>
                <w:ins w:id="718" w:author="Иван" w:date="2022-12-18T18:29:00Z"/>
                <w:sz w:val="24"/>
              </w:rPr>
            </w:pPr>
            <w:ins w:id="719" w:author="Иван" w:date="2022-12-18T18:29:00Z">
              <w:r w:rsidRPr="004A6AF8">
                <w:rPr>
                  <w:sz w:val="24"/>
                </w:rPr>
                <w:t>'</w:t>
              </w:r>
            </w:ins>
            <w:ins w:id="720" w:author="Иван" w:date="2022-12-18T18:32:00Z">
              <w:r w:rsidRPr="004A6AF8">
                <w:rPr>
                  <w:sz w:val="24"/>
                </w:rPr>
                <w:t xml:space="preserve"> </w:t>
              </w:r>
              <w:proofErr w:type="spellStart"/>
              <w:proofErr w:type="gramStart"/>
              <w:r w:rsidRPr="004A6AF8">
                <w:rPr>
                  <w:sz w:val="24"/>
                </w:rPr>
                <w:t>aabbaa</w:t>
              </w:r>
              <w:proofErr w:type="spellEnd"/>
              <w:r w:rsidRPr="004A6AF8">
                <w:rPr>
                  <w:sz w:val="24"/>
                </w:rPr>
                <w:t xml:space="preserve">  </w:t>
              </w:r>
            </w:ins>
            <w:ins w:id="721" w:author="Иван" w:date="2022-12-18T18:29:00Z">
              <w:r w:rsidRPr="004A6AF8">
                <w:rPr>
                  <w:sz w:val="24"/>
                </w:rPr>
                <w:t>'</w:t>
              </w:r>
              <w:proofErr w:type="gramEnd"/>
            </w:ins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792A1" w14:textId="28D9EA3E" w:rsidR="004A6AF8" w:rsidRPr="001850F3" w:rsidRDefault="004A6AF8" w:rsidP="000D6ED0">
            <w:pPr>
              <w:pStyle w:val="TableContents"/>
              <w:ind w:firstLine="518"/>
              <w:rPr>
                <w:ins w:id="722" w:author="Иван" w:date="2022-12-18T18:29:00Z"/>
                <w:sz w:val="24"/>
              </w:rPr>
            </w:pPr>
            <w:ins w:id="723" w:author="Иван" w:date="2022-12-18T18:29:00Z">
              <w:r w:rsidRPr="004A6AF8">
                <w:rPr>
                  <w:sz w:val="24"/>
                </w:rPr>
                <w:t>'</w:t>
              </w:r>
            </w:ins>
            <w:ins w:id="724" w:author="Иван" w:date="2022-12-18T18:33:00Z">
              <w:r w:rsidRPr="004A6AF8">
                <w:rPr>
                  <w:sz w:val="24"/>
                </w:rPr>
                <w:t xml:space="preserve"> </w:t>
              </w:r>
              <w:proofErr w:type="spellStart"/>
              <w:r w:rsidRPr="004A6AF8">
                <w:rPr>
                  <w:sz w:val="24"/>
                </w:rPr>
                <w:t>aabbaab</w:t>
              </w:r>
              <w:proofErr w:type="spellEnd"/>
              <w:r w:rsidRPr="004A6AF8">
                <w:rPr>
                  <w:sz w:val="24"/>
                </w:rPr>
                <w:t xml:space="preserve"> </w:t>
              </w:r>
            </w:ins>
            <w:ins w:id="725" w:author="Иван" w:date="2022-12-18T18:29:00Z">
              <w:r w:rsidRPr="004A6AF8">
                <w:rPr>
                  <w:sz w:val="24"/>
                </w:rPr>
                <w:t>'</w:t>
              </w:r>
            </w:ins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0ED1" w14:textId="77777777" w:rsidR="004A6AF8" w:rsidRPr="001850F3" w:rsidRDefault="004A6AF8" w:rsidP="000D6ED0">
            <w:pPr>
              <w:pStyle w:val="TableContents"/>
              <w:ind w:firstLine="0"/>
              <w:rPr>
                <w:ins w:id="726" w:author="Иван" w:date="2022-12-18T18:29:00Z"/>
                <w:sz w:val="24"/>
                <w:lang w:val="en-US"/>
              </w:rPr>
            </w:pPr>
            <w:ins w:id="727" w:author="Иван" w:date="2022-12-18T18:29:00Z">
              <w:r w:rsidRPr="001850F3">
                <w:rPr>
                  <w:sz w:val="24"/>
                  <w:lang w:val="en-US"/>
                </w:rPr>
                <w:t>OK</w:t>
              </w:r>
            </w:ins>
          </w:p>
        </w:tc>
      </w:tr>
      <w:tr w:rsidR="004A6AF8" w:rsidRPr="00A441DF" w:rsidDel="006022A0" w14:paraId="4C4D1C36" w14:textId="77777777" w:rsidTr="004A6AF8">
        <w:trPr>
          <w:ins w:id="728" w:author="Иван" w:date="2022-12-18T18:29:00Z"/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0DF84" w14:textId="77777777" w:rsidR="004A6AF8" w:rsidRPr="001850F3" w:rsidRDefault="004A6AF8" w:rsidP="004A6AF8">
            <w:pPr>
              <w:pStyle w:val="TableContents"/>
              <w:numPr>
                <w:ilvl w:val="0"/>
                <w:numId w:val="30"/>
              </w:numPr>
              <w:rPr>
                <w:ins w:id="729" w:author="Иван" w:date="2022-12-18T18:29:00Z"/>
                <w:sz w:val="24"/>
              </w:rPr>
              <w:pPrChange w:id="730" w:author="Иван" w:date="2022-12-18T18:29:00Z">
                <w:pPr>
                  <w:pStyle w:val="TableContents"/>
                  <w:numPr>
                    <w:numId w:val="28"/>
                  </w:numPr>
                  <w:ind w:left="720" w:hanging="360"/>
                </w:pPr>
              </w:pPrChange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BCDA2" w14:textId="0175D3DF" w:rsidR="004A6AF8" w:rsidRPr="004A6AF8" w:rsidRDefault="004A6AF8" w:rsidP="000D6ED0">
            <w:pPr>
              <w:pStyle w:val="TableContents"/>
              <w:ind w:firstLine="518"/>
              <w:rPr>
                <w:ins w:id="731" w:author="Иван" w:date="2022-12-18T18:29:00Z"/>
                <w:sz w:val="24"/>
              </w:rPr>
            </w:pPr>
            <w:proofErr w:type="gramStart"/>
            <w:ins w:id="732" w:author="Иван" w:date="2022-12-18T18:29:00Z">
              <w:r w:rsidRPr="004A6AF8">
                <w:rPr>
                  <w:sz w:val="24"/>
                </w:rPr>
                <w:t>'</w:t>
              </w:r>
            </w:ins>
            <w:ins w:id="733" w:author="Иван" w:date="2022-12-18T18:34:00Z">
              <w:r w:rsidRPr="004A6AF8">
                <w:rPr>
                  <w:sz w:val="24"/>
                </w:rPr>
                <w:t xml:space="preserve">  </w:t>
              </w:r>
              <w:proofErr w:type="spellStart"/>
              <w:r w:rsidRPr="004A6AF8">
                <w:rPr>
                  <w:sz w:val="24"/>
                </w:rPr>
                <w:t>acbaa</w:t>
              </w:r>
              <w:proofErr w:type="spellEnd"/>
              <w:proofErr w:type="gramEnd"/>
              <w:r w:rsidRPr="004A6AF8">
                <w:rPr>
                  <w:sz w:val="24"/>
                </w:rPr>
                <w:t xml:space="preserve">  </w:t>
              </w:r>
            </w:ins>
            <w:ins w:id="734" w:author="Иван" w:date="2022-12-18T18:29:00Z">
              <w:r w:rsidRPr="004A6AF8">
                <w:rPr>
                  <w:sz w:val="24"/>
                </w:rPr>
                <w:t>'</w:t>
              </w:r>
            </w:ins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C6AEF" w14:textId="1AB31229" w:rsidR="004A6AF8" w:rsidRPr="004A6AF8" w:rsidRDefault="004A6AF8" w:rsidP="000D6ED0">
            <w:pPr>
              <w:pStyle w:val="TableContents"/>
              <w:ind w:firstLine="518"/>
              <w:rPr>
                <w:ins w:id="735" w:author="Иван" w:date="2022-12-18T18:29:00Z"/>
                <w:sz w:val="24"/>
              </w:rPr>
            </w:pPr>
            <w:proofErr w:type="gramStart"/>
            <w:ins w:id="736" w:author="Иван" w:date="2022-12-18T18:29:00Z">
              <w:r w:rsidRPr="004A6AF8">
                <w:rPr>
                  <w:sz w:val="24"/>
                </w:rPr>
                <w:t>'</w:t>
              </w:r>
            </w:ins>
            <w:ins w:id="737" w:author="Иван" w:date="2022-12-18T18:34:00Z">
              <w:r w:rsidRPr="004A6AF8">
                <w:rPr>
                  <w:sz w:val="24"/>
                </w:rPr>
                <w:t xml:space="preserve">  </w:t>
              </w:r>
              <w:proofErr w:type="spellStart"/>
              <w:r w:rsidRPr="004A6AF8">
                <w:rPr>
                  <w:sz w:val="24"/>
                </w:rPr>
                <w:t>acbaab</w:t>
              </w:r>
              <w:proofErr w:type="spellEnd"/>
              <w:proofErr w:type="gramEnd"/>
              <w:r w:rsidRPr="004A6AF8">
                <w:rPr>
                  <w:sz w:val="24"/>
                </w:rPr>
                <w:t xml:space="preserve"> </w:t>
              </w:r>
            </w:ins>
            <w:ins w:id="738" w:author="Иван" w:date="2022-12-18T18:29:00Z">
              <w:r w:rsidRPr="004A6AF8">
                <w:rPr>
                  <w:sz w:val="24"/>
                </w:rPr>
                <w:t>'</w:t>
              </w:r>
            </w:ins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F3DAD" w14:textId="77777777" w:rsidR="004A6AF8" w:rsidRPr="00A441DF" w:rsidDel="006022A0" w:rsidRDefault="004A6AF8" w:rsidP="000D6ED0">
            <w:pPr>
              <w:pStyle w:val="TableContents"/>
              <w:ind w:firstLine="0"/>
              <w:rPr>
                <w:ins w:id="739" w:author="Иван" w:date="2022-12-18T18:29:00Z"/>
                <w:sz w:val="24"/>
                <w:lang w:val="en-US"/>
              </w:rPr>
            </w:pPr>
            <w:ins w:id="740" w:author="Иван" w:date="2022-12-18T18:29:00Z">
              <w:r w:rsidRPr="001850F3">
                <w:rPr>
                  <w:sz w:val="24"/>
                  <w:lang w:val="en-US"/>
                </w:rPr>
                <w:t>OK</w:t>
              </w:r>
            </w:ins>
          </w:p>
        </w:tc>
      </w:tr>
      <w:tr w:rsidR="004A6AF8" w:rsidRPr="001850F3" w:rsidDel="006022A0" w14:paraId="3E0218D8" w14:textId="1DB99785" w:rsidTr="004A6AF8">
        <w:trPr>
          <w:gridAfter w:val="3"/>
          <w:del w:id="741" w:author="Иван" w:date="2022-12-18T18:26:00Z"/>
          <w:trPrChange w:id="742" w:author="Иван" w:date="2022-12-18T18:37:00Z">
            <w:trPr>
              <w:gridAfter w:val="3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43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0E85CC7A" w14:textId="496408FC" w:rsidR="004A6AF8" w:rsidRPr="001850F3" w:rsidDel="006022A0" w:rsidRDefault="004A6AF8" w:rsidP="004A6AF8">
            <w:pPr>
              <w:pStyle w:val="TableContents"/>
              <w:ind w:firstLine="791"/>
              <w:rPr>
                <w:del w:id="744" w:author="Иван" w:date="2022-12-18T18:26:00Z"/>
                <w:sz w:val="24"/>
              </w:rPr>
            </w:pPr>
            <w:del w:id="745" w:author="Иван" w:date="2022-12-18T18:26:00Z">
              <w:r w:rsidRPr="001850F3" w:rsidDel="006022A0">
                <w:rPr>
                  <w:sz w:val="24"/>
                </w:rPr>
                <w:delText xml:space="preserve">Функция </w:delText>
              </w:r>
              <w:r w:rsidRPr="00A441DF" w:rsidDel="006022A0">
                <w:rPr>
                  <w:rStyle w:val="a5"/>
                  <w:sz w:val="24"/>
                </w:rPr>
                <w:delText>invert</w:delText>
              </w:r>
            </w:del>
          </w:p>
        </w:tc>
      </w:tr>
      <w:tr w:rsidR="004A6AF8" w:rsidRPr="001850F3" w:rsidDel="006022A0" w14:paraId="60561FC3" w14:textId="77777777" w:rsidTr="004A6AF8">
        <w:trPr>
          <w:trHeight w:val="2557"/>
          <w:del w:id="746" w:author="Иван" w:date="2022-12-18T18:26:00Z"/>
          <w:trPrChange w:id="747" w:author="Иван" w:date="2022-12-18T18:37:00Z">
            <w:trPr>
              <w:gridAfter w:val="0"/>
              <w:trHeight w:val="2557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48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17FFCF8" w14:textId="73F69956" w:rsidR="004A6AF8" w:rsidRPr="001850F3" w:rsidDel="006022A0" w:rsidRDefault="004A6AF8" w:rsidP="004A6AF8">
            <w:pPr>
              <w:pStyle w:val="TableContents"/>
              <w:numPr>
                <w:ilvl w:val="0"/>
                <w:numId w:val="4"/>
              </w:numPr>
              <w:rPr>
                <w:del w:id="749" w:author="Иван" w:date="2022-12-18T18:26:00Z"/>
                <w:sz w:val="24"/>
              </w:rPr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50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5618A284" w14:textId="0DBEFFAE" w:rsidR="004A6AF8" w:rsidRPr="001850F3" w:rsidDel="006022A0" w:rsidRDefault="004A6AF8" w:rsidP="004A6AF8">
            <w:pPr>
              <w:pStyle w:val="TableContents"/>
              <w:ind w:firstLine="0"/>
              <w:jc w:val="left"/>
              <w:rPr>
                <w:del w:id="751" w:author="Иван" w:date="2022-12-18T18:26:00Z"/>
                <w:sz w:val="24"/>
              </w:rPr>
            </w:pPr>
            <w:del w:id="752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371D19B0" wp14:editId="1F051C4F">
                    <wp:extent cx="1332000" cy="1332000"/>
                    <wp:effectExtent l="0" t="0" r="1905" b="1905"/>
                    <wp:docPr id="24" name="Picture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53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0A1F7580" w14:textId="4B4CCEE8" w:rsidR="004A6AF8" w:rsidRPr="001850F3" w:rsidDel="006022A0" w:rsidRDefault="004A6AF8" w:rsidP="004A6AF8">
            <w:pPr>
              <w:pStyle w:val="TableContents"/>
              <w:ind w:firstLine="0"/>
              <w:rPr>
                <w:del w:id="754" w:author="Иван" w:date="2022-12-18T18:26:00Z"/>
                <w:sz w:val="24"/>
              </w:rPr>
            </w:pPr>
            <w:del w:id="755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62C5BD32" wp14:editId="798BDF7A">
                    <wp:extent cx="1332000" cy="1332000"/>
                    <wp:effectExtent l="0" t="0" r="1905" b="1905"/>
                    <wp:docPr id="35" name="Picture 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56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2AF2AD4" w14:textId="1246DA29" w:rsidR="004A6AF8" w:rsidRPr="00A441DF" w:rsidDel="006022A0" w:rsidRDefault="004A6AF8" w:rsidP="004A6AF8">
            <w:pPr>
              <w:pStyle w:val="a4"/>
              <w:ind w:firstLine="0"/>
              <w:rPr>
                <w:del w:id="757" w:author="Иван" w:date="2022-12-18T18:26:00Z"/>
                <w:sz w:val="24"/>
              </w:rPr>
            </w:pPr>
            <w:del w:id="758" w:author="Иван" w:date="2022-12-18T18:26:00Z">
              <w:r w:rsidRPr="00A441DF" w:rsidDel="006022A0">
                <w:rPr>
                  <w:sz w:val="24"/>
                </w:rPr>
                <w:delText>invert(img, 120, False)</w:delText>
              </w:r>
            </w:del>
          </w:p>
          <w:p w14:paraId="5F7C1839" w14:textId="432C178F" w:rsidR="004A6AF8" w:rsidRPr="001850F3" w:rsidDel="006022A0" w:rsidRDefault="004A6AF8" w:rsidP="004A6AF8">
            <w:pPr>
              <w:pStyle w:val="TableContents"/>
              <w:ind w:firstLine="0"/>
              <w:rPr>
                <w:del w:id="759" w:author="Иван" w:date="2022-12-18T18:26:00Z"/>
                <w:sz w:val="24"/>
              </w:rPr>
            </w:pPr>
          </w:p>
          <w:p w14:paraId="7C8AA9A9" w14:textId="7F5AA138" w:rsidR="004A6AF8" w:rsidRPr="00A441DF" w:rsidDel="006022A0" w:rsidRDefault="004A6AF8" w:rsidP="004A6AF8">
            <w:pPr>
              <w:pStyle w:val="TableContents"/>
              <w:ind w:firstLine="0"/>
              <w:rPr>
                <w:del w:id="760" w:author="Иван" w:date="2022-12-18T18:26:00Z"/>
                <w:sz w:val="24"/>
                <w:lang w:val="en-US"/>
              </w:rPr>
            </w:pPr>
            <w:del w:id="761" w:author="Иван" w:date="2022-12-18T18:26:00Z">
              <w:r w:rsidRPr="001850F3" w:rsidDel="006022A0">
                <w:rPr>
                  <w:sz w:val="24"/>
                  <w:lang w:val="en-US"/>
                </w:rPr>
                <w:delText>OK</w:delText>
              </w:r>
            </w:del>
          </w:p>
          <w:p w14:paraId="18C7ED9C" w14:textId="52E7CB24" w:rsidR="004A6AF8" w:rsidRPr="001850F3" w:rsidDel="006022A0" w:rsidRDefault="004A6AF8" w:rsidP="004A6AF8">
            <w:pPr>
              <w:pStyle w:val="TableContents"/>
              <w:tabs>
                <w:tab w:val="center" w:pos="1151"/>
              </w:tabs>
              <w:ind w:firstLine="0"/>
              <w:rPr>
                <w:del w:id="762" w:author="Иван" w:date="2022-12-18T18:26:00Z"/>
                <w:sz w:val="24"/>
                <w:lang w:val="en-US"/>
              </w:rPr>
            </w:pPr>
          </w:p>
        </w:tc>
      </w:tr>
      <w:tr w:rsidR="004A6AF8" w:rsidRPr="001850F3" w:rsidDel="006022A0" w14:paraId="5AE6DACD" w14:textId="77777777" w:rsidTr="004A6AF8">
        <w:trPr>
          <w:del w:id="763" w:author="Иван" w:date="2022-12-18T18:26:00Z"/>
          <w:trPrChange w:id="764" w:author="Иван" w:date="2022-12-18T18:37:00Z">
            <w:trPr>
              <w:gridAfter w:val="0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65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55E3BE7F" w14:textId="569F527D" w:rsidR="004A6AF8" w:rsidRPr="001850F3" w:rsidDel="006022A0" w:rsidRDefault="004A6AF8" w:rsidP="004A6AF8">
            <w:pPr>
              <w:pStyle w:val="TableContents"/>
              <w:numPr>
                <w:ilvl w:val="0"/>
                <w:numId w:val="4"/>
              </w:numPr>
              <w:rPr>
                <w:del w:id="766" w:author="Иван" w:date="2022-12-18T18:26:00Z"/>
                <w:sz w:val="24"/>
              </w:rPr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67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1D0FF816" w14:textId="75073AA9" w:rsidR="004A6AF8" w:rsidRPr="001850F3" w:rsidDel="006022A0" w:rsidRDefault="004A6AF8" w:rsidP="004A6AF8">
            <w:pPr>
              <w:pStyle w:val="TableContents"/>
              <w:ind w:firstLine="0"/>
              <w:jc w:val="left"/>
              <w:rPr>
                <w:del w:id="768" w:author="Иван" w:date="2022-12-18T18:26:00Z"/>
                <w:sz w:val="24"/>
              </w:rPr>
            </w:pPr>
            <w:del w:id="769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7616BF7E" wp14:editId="384EED7C">
                    <wp:extent cx="1332000" cy="1332000"/>
                    <wp:effectExtent l="0" t="0" r="1905" b="1905"/>
                    <wp:docPr id="29" name="Picture 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70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08AD37B1" w14:textId="283960D0" w:rsidR="004A6AF8" w:rsidRPr="001850F3" w:rsidDel="006022A0" w:rsidRDefault="004A6AF8" w:rsidP="004A6AF8">
            <w:pPr>
              <w:pStyle w:val="TableContents"/>
              <w:ind w:firstLine="0"/>
              <w:rPr>
                <w:del w:id="771" w:author="Иван" w:date="2022-12-18T18:26:00Z"/>
                <w:sz w:val="24"/>
              </w:rPr>
            </w:pPr>
            <w:del w:id="772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4BF012D3" wp14:editId="75A86E2F">
                    <wp:extent cx="1332000" cy="1332000"/>
                    <wp:effectExtent l="0" t="0" r="1905" b="1905"/>
                    <wp:docPr id="36" name="Picture 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73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3ABCA54D" w14:textId="0F9FC1D0" w:rsidR="004A6AF8" w:rsidRPr="001850F3" w:rsidDel="006022A0" w:rsidRDefault="004A6AF8" w:rsidP="004A6AF8">
            <w:pPr>
              <w:pStyle w:val="a4"/>
              <w:ind w:firstLine="0"/>
              <w:rPr>
                <w:del w:id="774" w:author="Иван" w:date="2022-12-18T18:26:00Z"/>
                <w:sz w:val="24"/>
              </w:rPr>
            </w:pPr>
            <w:del w:id="775" w:author="Иван" w:date="2022-12-18T18:26:00Z">
              <w:r w:rsidRPr="001850F3" w:rsidDel="006022A0">
                <w:rPr>
                  <w:sz w:val="24"/>
                </w:rPr>
                <w:delText>invert(img, 75, True)</w:delText>
              </w:r>
            </w:del>
          </w:p>
          <w:p w14:paraId="0679BEC5" w14:textId="7EDB1416" w:rsidR="004A6AF8" w:rsidRPr="001850F3" w:rsidDel="006022A0" w:rsidRDefault="004A6AF8" w:rsidP="004A6AF8">
            <w:pPr>
              <w:pStyle w:val="TableContents"/>
              <w:rPr>
                <w:del w:id="776" w:author="Иван" w:date="2022-12-18T18:26:00Z"/>
                <w:sz w:val="24"/>
              </w:rPr>
            </w:pPr>
          </w:p>
          <w:p w14:paraId="3DFB2835" w14:textId="1F9899B5" w:rsidR="004A6AF8" w:rsidRPr="001850F3" w:rsidDel="006022A0" w:rsidRDefault="004A6AF8" w:rsidP="004A6AF8">
            <w:pPr>
              <w:pStyle w:val="TableContents"/>
              <w:ind w:firstLine="0"/>
              <w:rPr>
                <w:del w:id="777" w:author="Иван" w:date="2022-12-18T18:26:00Z"/>
                <w:sz w:val="24"/>
                <w:lang w:val="en-US"/>
              </w:rPr>
            </w:pPr>
            <w:del w:id="778" w:author="Иван" w:date="2022-12-18T18:26:00Z">
              <w:r w:rsidRPr="001850F3" w:rsidDel="006022A0">
                <w:rPr>
                  <w:sz w:val="24"/>
                  <w:lang w:val="en-US"/>
                </w:rPr>
                <w:delText>OK</w:delText>
              </w:r>
            </w:del>
          </w:p>
        </w:tc>
      </w:tr>
      <w:tr w:rsidR="004A6AF8" w:rsidRPr="001850F3" w:rsidDel="006022A0" w14:paraId="394AE596" w14:textId="5BBC12E9" w:rsidTr="004A6AF8">
        <w:trPr>
          <w:gridAfter w:val="3"/>
          <w:del w:id="779" w:author="Иван" w:date="2022-12-18T18:26:00Z"/>
          <w:trPrChange w:id="780" w:author="Иван" w:date="2022-12-18T18:37:00Z">
            <w:trPr>
              <w:gridAfter w:val="3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81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78719AC1" w14:textId="40D58E2C" w:rsidR="004A6AF8" w:rsidRPr="001850F3" w:rsidDel="006022A0" w:rsidRDefault="004A6AF8" w:rsidP="004A6AF8">
            <w:pPr>
              <w:pStyle w:val="TableContents"/>
              <w:ind w:firstLine="791"/>
              <w:rPr>
                <w:del w:id="782" w:author="Иван" w:date="2022-12-18T18:26:00Z"/>
                <w:sz w:val="24"/>
              </w:rPr>
            </w:pPr>
            <w:del w:id="783" w:author="Иван" w:date="2022-12-18T18:26:00Z">
              <w:r w:rsidRPr="001850F3" w:rsidDel="006022A0">
                <w:rPr>
                  <w:sz w:val="24"/>
                </w:rPr>
                <w:delText xml:space="preserve">Функция </w:delText>
              </w:r>
              <w:r w:rsidRPr="00A441DF" w:rsidDel="006022A0">
                <w:rPr>
                  <w:rStyle w:val="a5"/>
                  <w:sz w:val="24"/>
                </w:rPr>
                <w:delText>pentagram</w:delText>
              </w:r>
            </w:del>
          </w:p>
        </w:tc>
      </w:tr>
      <w:tr w:rsidR="004A6AF8" w:rsidRPr="001850F3" w:rsidDel="006022A0" w14:paraId="68A621E2" w14:textId="77777777" w:rsidTr="004A6AF8">
        <w:trPr>
          <w:trHeight w:val="2557"/>
          <w:del w:id="784" w:author="Иван" w:date="2022-12-18T18:26:00Z"/>
          <w:trPrChange w:id="785" w:author="Иван" w:date="2022-12-18T18:37:00Z">
            <w:trPr>
              <w:gridAfter w:val="0"/>
              <w:trHeight w:val="2557"/>
            </w:trPr>
          </w:trPrChange>
        </w:trPr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86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09566E8F" w14:textId="592E682F" w:rsidR="004A6AF8" w:rsidRPr="001850F3" w:rsidDel="006022A0" w:rsidRDefault="004A6AF8" w:rsidP="004A6AF8">
            <w:pPr>
              <w:pStyle w:val="TableContents"/>
              <w:numPr>
                <w:ilvl w:val="0"/>
                <w:numId w:val="4"/>
              </w:numPr>
              <w:rPr>
                <w:del w:id="787" w:author="Иван" w:date="2022-12-18T18:26:00Z"/>
                <w:sz w:val="24"/>
              </w:rPr>
            </w:pPr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88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53DC06DD" w14:textId="45FD98BB" w:rsidR="004A6AF8" w:rsidRPr="001850F3" w:rsidDel="006022A0" w:rsidRDefault="004A6AF8" w:rsidP="004A6AF8">
            <w:pPr>
              <w:pStyle w:val="TableContents"/>
              <w:ind w:firstLine="0"/>
              <w:jc w:val="left"/>
              <w:rPr>
                <w:del w:id="789" w:author="Иван" w:date="2022-12-18T18:26:00Z"/>
                <w:sz w:val="24"/>
              </w:rPr>
            </w:pPr>
            <w:del w:id="790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279C76E4" wp14:editId="0FFF3E18">
                    <wp:extent cx="1332000" cy="1332000"/>
                    <wp:effectExtent l="0" t="0" r="1905" b="1905"/>
                    <wp:docPr id="31" name="Pictur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91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3B003EDA" w14:textId="1FB6D580" w:rsidR="004A6AF8" w:rsidRPr="001850F3" w:rsidDel="006022A0" w:rsidRDefault="004A6AF8" w:rsidP="004A6AF8">
            <w:pPr>
              <w:pStyle w:val="TableContents"/>
              <w:ind w:firstLine="0"/>
              <w:rPr>
                <w:del w:id="792" w:author="Иван" w:date="2022-12-18T18:26:00Z"/>
                <w:sz w:val="24"/>
              </w:rPr>
            </w:pPr>
            <w:del w:id="793" w:author="Иван" w:date="2022-12-18T18:26:00Z">
              <w:r w:rsidRPr="001850F3" w:rsidDel="006022A0">
                <w:rPr>
                  <w:noProof/>
                  <w:sz w:val="24"/>
                </w:rPr>
                <w:drawing>
                  <wp:inline distT="0" distB="0" distL="0" distR="0" wp14:anchorId="732728E1" wp14:editId="2DC92245">
                    <wp:extent cx="1332000" cy="1332000"/>
                    <wp:effectExtent l="0" t="0" r="1905" b="1905"/>
                    <wp:docPr id="37" name="Picture 3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000" cy="13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250" w:type="pc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tcPrChange w:id="794" w:author="Иван" w:date="2022-12-18T18:37:00Z">
              <w:tcPr>
                <w:tcW w:w="1250" w:type="pct"/>
                <w:gridSpan w:val="2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</w:tcPrChange>
          </w:tcPr>
          <w:p w14:paraId="1922DF14" w14:textId="07F6A512" w:rsidR="004A6AF8" w:rsidRPr="00A441DF" w:rsidDel="006022A0" w:rsidRDefault="004A6AF8" w:rsidP="004A6AF8">
            <w:pPr>
              <w:pStyle w:val="a4"/>
              <w:ind w:firstLine="0"/>
              <w:rPr>
                <w:del w:id="795" w:author="Иван" w:date="2022-12-18T18:26:00Z"/>
                <w:sz w:val="24"/>
              </w:rPr>
            </w:pPr>
            <w:del w:id="796" w:author="Иван" w:date="2022-12-18T18:26:00Z">
              <w:r w:rsidRPr="00A441DF" w:rsidDel="006022A0">
                <w:rPr>
                  <w:sz w:val="24"/>
                </w:rPr>
                <w:delText>mix(img, {0: 1, 1: 2, 2: 4, 3: 4,</w:delText>
              </w:r>
              <w:r w:rsidRPr="00A441DF" w:rsidDel="006022A0">
                <w:rPr>
                  <w:sz w:val="24"/>
                  <w:lang w:val="en-US"/>
                </w:rPr>
                <w:delText xml:space="preserve"> </w:delText>
              </w:r>
              <w:r w:rsidRPr="00A441DF" w:rsidDel="006022A0">
                <w:rPr>
                  <w:sz w:val="24"/>
                </w:rPr>
                <w:delText>4: 5, 5: 3, 6: 8, 7: 8, 8: 8})</w:delText>
              </w:r>
            </w:del>
          </w:p>
          <w:p w14:paraId="533CDFF2" w14:textId="1C274CAD" w:rsidR="004A6AF8" w:rsidRPr="001850F3" w:rsidDel="006022A0" w:rsidRDefault="004A6AF8" w:rsidP="004A6AF8">
            <w:pPr>
              <w:pStyle w:val="TableContents"/>
              <w:rPr>
                <w:del w:id="797" w:author="Иван" w:date="2022-12-18T18:26:00Z"/>
                <w:sz w:val="24"/>
              </w:rPr>
            </w:pPr>
          </w:p>
          <w:p w14:paraId="47B65D23" w14:textId="09FCBE1B" w:rsidR="004A6AF8" w:rsidRPr="001850F3" w:rsidDel="006022A0" w:rsidRDefault="004A6AF8" w:rsidP="004A6AF8">
            <w:pPr>
              <w:pStyle w:val="TableContents"/>
              <w:ind w:firstLine="0"/>
              <w:rPr>
                <w:del w:id="798" w:author="Иван" w:date="2022-12-18T18:26:00Z"/>
                <w:sz w:val="24"/>
                <w:lang w:val="en-US"/>
              </w:rPr>
            </w:pPr>
            <w:del w:id="799" w:author="Иван" w:date="2022-12-18T18:26:00Z">
              <w:r w:rsidRPr="001850F3" w:rsidDel="006022A0">
                <w:rPr>
                  <w:sz w:val="24"/>
                  <w:lang w:val="en-US"/>
                </w:rPr>
                <w:delText>OK</w:delText>
              </w:r>
            </w:del>
          </w:p>
        </w:tc>
      </w:tr>
    </w:tbl>
    <w:p w14:paraId="39006C49" w14:textId="676F77D9" w:rsidR="005D2A7E" w:rsidRDefault="00E34284" w:rsidP="006E39E1">
      <w:pPr>
        <w:pStyle w:val="Heading2"/>
      </w:pPr>
      <w:r>
        <w:t>Выводы</w:t>
      </w:r>
    </w:p>
    <w:p w14:paraId="21298ED3" w14:textId="598D47C6" w:rsidR="004F0E57" w:rsidRPr="00FE7649" w:rsidDel="00E0283A" w:rsidRDefault="00E0283A" w:rsidP="006E39E1">
      <w:pPr>
        <w:pStyle w:val="Textbody"/>
        <w:rPr>
          <w:del w:id="800" w:author="Иван" w:date="2022-12-18T18:38:00Z"/>
        </w:rPr>
      </w:pPr>
      <w:ins w:id="801" w:author="Иван" w:date="2022-12-18T18:38:00Z">
        <w:r>
          <w:rPr>
            <w:szCs w:val="28"/>
          </w:rPr>
          <w:t>Была изучена машина Тьюринга.</w:t>
        </w:r>
      </w:ins>
      <w:ins w:id="802" w:author="Иван" w:date="2022-12-18T18:40:00Z">
        <w:r>
          <w:rPr>
            <w:szCs w:val="28"/>
          </w:rPr>
          <w:t xml:space="preserve"> Создана функция</w:t>
        </w:r>
      </w:ins>
      <w:ins w:id="803" w:author="Иван" w:date="2022-12-18T18:41:00Z">
        <w:r>
          <w:rPr>
            <w:szCs w:val="28"/>
          </w:rPr>
          <w:t>, к</w:t>
        </w:r>
        <w:r w:rsidRPr="00E0283A">
          <w:t>оторая</w:t>
        </w:r>
      </w:ins>
      <w:ins w:id="804" w:author="Иван" w:date="2022-12-18T18:40:00Z">
        <w:r w:rsidRPr="00E0283A">
          <w:t xml:space="preserve"> </w:t>
        </w:r>
      </w:ins>
      <w:ins w:id="805" w:author="Иван" w:date="2022-12-18T18:41:00Z">
        <w:r w:rsidRPr="00E0283A">
          <w:rPr>
            <w:rPrChange w:id="806" w:author="Иван" w:date="2022-12-18T18:41:00Z">
              <w:rPr>
                <w:b/>
                <w:bCs/>
                <w:i/>
                <w:iCs/>
                <w:szCs w:val="28"/>
              </w:rPr>
            </w:rPrChange>
          </w:rPr>
          <w:t>заменяет в исходной строке символ, идущий после последних двух встретившихся символов 'a', на предшествующий им символ.</w:t>
        </w:r>
      </w:ins>
      <w:ins w:id="807" w:author="Иван" w:date="2022-12-18T18:38:00Z">
        <w:r w:rsidRPr="00E0283A">
          <w:t xml:space="preserve"> </w:t>
        </w:r>
        <w:r>
          <w:rPr>
            <w:szCs w:val="28"/>
          </w:rPr>
          <w:t xml:space="preserve">Разработана </w:t>
        </w:r>
      </w:ins>
      <w:ins w:id="808" w:author="Иван" w:date="2022-12-18T18:39:00Z">
        <w:r>
          <w:rPr>
            <w:szCs w:val="28"/>
          </w:rPr>
          <w:t xml:space="preserve">программа на языке </w:t>
        </w:r>
        <w:r>
          <w:rPr>
            <w:szCs w:val="28"/>
            <w:lang w:val="en-US"/>
          </w:rPr>
          <w:t>Python</w:t>
        </w:r>
        <w:r w:rsidRPr="00E0283A">
          <w:rPr>
            <w:szCs w:val="28"/>
            <w:rPrChange w:id="809" w:author="Иван" w:date="2022-12-18T18:39:00Z">
              <w:rPr>
                <w:szCs w:val="28"/>
                <w:lang w:val="en-US"/>
              </w:rPr>
            </w:rPrChange>
          </w:rPr>
          <w:t xml:space="preserve">, </w:t>
        </w:r>
        <w:r>
          <w:rPr>
            <w:szCs w:val="28"/>
          </w:rPr>
          <w:t>имитирующая работу машины Тьюринга.</w:t>
        </w:r>
      </w:ins>
      <w:del w:id="810" w:author="Иван" w:date="2022-12-18T18:38:00Z">
        <w:r w:rsidR="004F0E57" w:rsidDel="00E0283A">
          <w:rPr>
            <w:szCs w:val="28"/>
          </w:rPr>
          <w:delText>Были изучен</w:delText>
        </w:r>
        <w:r w:rsidR="001850F3" w:rsidDel="00E0283A">
          <w:rPr>
            <w:szCs w:val="28"/>
          </w:rPr>
          <w:delText xml:space="preserve">а библиотека </w:delText>
        </w:r>
        <w:r w:rsidR="001850F3" w:rsidDel="00E0283A">
          <w:rPr>
            <w:szCs w:val="28"/>
            <w:lang w:val="en-US"/>
          </w:rPr>
          <w:delText>Pillow</w:delText>
        </w:r>
        <w:r w:rsidR="001850F3" w:rsidRPr="00A441DF" w:rsidDel="00E0283A">
          <w:rPr>
            <w:szCs w:val="28"/>
          </w:rPr>
          <w:delText>.</w:delText>
        </w:r>
      </w:del>
    </w:p>
    <w:p w14:paraId="2A256CF9" w14:textId="506C624D" w:rsidR="00ED5720" w:rsidRPr="004F0E57" w:rsidRDefault="00ED5720" w:rsidP="00D370F2">
      <w:del w:id="811" w:author="Иван" w:date="2022-12-18T18:38:00Z">
        <w:r w:rsidRPr="00ED5720" w:rsidDel="00E0283A">
          <w:delText>Разработаны функци</w:delText>
        </w:r>
        <w:r w:rsidR="001850F3" w:rsidDel="00E0283A">
          <w:delText xml:space="preserve">я </w:delText>
        </w:r>
        <w:r w:rsidR="001850F3" w:rsidRPr="001850F3" w:rsidDel="00E0283A">
          <w:delText>pentagram</w:delText>
        </w:r>
        <w:r w:rsidR="001850F3" w:rsidDel="00E0283A">
          <w:delText>, рисующая пентаграмму в заданном квадрате на изображении, функция</w:delText>
        </w:r>
        <w:r w:rsidR="001850F3" w:rsidRPr="00A441DF" w:rsidDel="00E0283A">
          <w:delText xml:space="preserve"> </w:delText>
        </w:r>
        <w:r w:rsidR="001850F3" w:rsidRPr="001850F3" w:rsidDel="00E0283A">
          <w:delText>invert</w:delText>
        </w:r>
        <w:r w:rsidR="001850F3" w:rsidDel="00E0283A">
          <w:delText xml:space="preserve">, инвертирующая </w:delText>
        </w:r>
        <w:r w:rsidR="00D370F2" w:rsidDel="00E0283A">
          <w:delText xml:space="preserve">цвет чередующихся </w:delText>
        </w:r>
        <w:r w:rsidR="001850F3" w:rsidDel="00E0283A">
          <w:delText>полос заданной ширины</w:delText>
        </w:r>
        <w:r w:rsidR="00D370F2" w:rsidDel="00E0283A">
          <w:delText xml:space="preserve">, функция </w:delText>
        </w:r>
        <w:r w:rsidR="00D370F2" w:rsidRPr="00D370F2" w:rsidDel="00E0283A">
          <w:delText>mix</w:delText>
        </w:r>
        <w:r w:rsidR="00D370F2" w:rsidDel="00E0283A">
          <w:delText>, меняющая части изображения местами.</w:delText>
        </w:r>
      </w:del>
    </w:p>
    <w:p w14:paraId="054928B1" w14:textId="77777777" w:rsidR="005D2A7E" w:rsidRDefault="00E34284" w:rsidP="006E39E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2AABB68" w14:textId="4E13F289" w:rsidR="005D2A7E" w:rsidRPr="00F46302" w:rsidRDefault="00E34284" w:rsidP="006E39E1">
      <w:pPr>
        <w:pStyle w:val="Standard"/>
      </w:pPr>
      <w:r>
        <w:t>Название</w:t>
      </w:r>
      <w:r w:rsidRPr="00F46302">
        <w:t xml:space="preserve"> </w:t>
      </w:r>
      <w:r>
        <w:t>файла</w:t>
      </w:r>
      <w:r w:rsidRPr="00F46302">
        <w:t xml:space="preserve">: </w:t>
      </w:r>
      <w:r w:rsidR="00584420">
        <w:rPr>
          <w:rStyle w:val="a5"/>
          <w:lang w:val="en-US"/>
        </w:rPr>
        <w:t>main</w:t>
      </w:r>
      <w:r w:rsidR="00584420" w:rsidRPr="00F46302">
        <w:rPr>
          <w:rStyle w:val="a5"/>
        </w:rPr>
        <w:t>.</w:t>
      </w:r>
      <w:r w:rsidR="00584420">
        <w:rPr>
          <w:rStyle w:val="a5"/>
          <w:lang w:val="en-US"/>
        </w:rPr>
        <w:t>py</w:t>
      </w:r>
    </w:p>
    <w:p w14:paraId="4DF62426" w14:textId="28B912B9" w:rsidR="001850F3" w:rsidDel="00E0283A" w:rsidRDefault="001850F3" w:rsidP="00A34013">
      <w:pPr>
        <w:pStyle w:val="a1"/>
        <w:rPr>
          <w:del w:id="812" w:author="Иван" w:date="2022-12-18T18:41:00Z"/>
          <w:i/>
          <w:iCs/>
        </w:rPr>
      </w:pPr>
      <w:del w:id="813" w:author="Иван" w:date="2022-12-18T18:41:00Z">
        <w:r w:rsidRPr="00F46302" w:rsidDel="00E0283A">
          <w:rPr>
            <w:i/>
            <w:iCs/>
          </w:rPr>
          <w:delText>import</w:delText>
        </w:r>
        <w:r w:rsidRPr="00F46302" w:rsidDel="00E0283A">
          <w:delText xml:space="preserve"> numpy </w:delText>
        </w:r>
        <w:r w:rsidRPr="00F46302" w:rsidDel="00E0283A">
          <w:rPr>
            <w:i/>
            <w:iCs/>
          </w:rPr>
          <w:delText>as</w:delText>
        </w:r>
        <w:r w:rsidRPr="00F46302" w:rsidDel="00E0283A">
          <w:delText xml:space="preserve"> np</w:delText>
        </w:r>
      </w:del>
    </w:p>
    <w:p w14:paraId="6319ACAD" w14:textId="77777777" w:rsidR="00E0283A" w:rsidRPr="00E0283A" w:rsidRDefault="00E0283A" w:rsidP="00E0283A">
      <w:pPr>
        <w:pStyle w:val="a1"/>
        <w:rPr>
          <w:ins w:id="814" w:author="Иван" w:date="2022-12-18T18:42:00Z"/>
          <w:rPrChange w:id="815" w:author="Иван" w:date="2022-12-18T18:42:00Z">
            <w:rPr>
              <w:ins w:id="816" w:author="Иван" w:date="2022-12-18T18:42:00Z"/>
              <w:lang w:val="ru-RU"/>
            </w:rPr>
          </w:rPrChange>
        </w:rPr>
      </w:pPr>
      <w:ins w:id="817" w:author="Иван" w:date="2022-12-18T18:42:00Z">
        <w:r w:rsidRPr="00E0283A">
          <w:rPr>
            <w:i/>
            <w:iCs/>
            <w:rPrChange w:id="818" w:author="Иван" w:date="2022-12-18T18:42:00Z">
              <w:rPr>
                <w:i/>
                <w:iCs/>
                <w:lang w:val="ru-RU"/>
              </w:rPr>
            </w:rPrChange>
          </w:rPr>
          <w:t xml:space="preserve">def </w:t>
        </w:r>
        <w:r w:rsidRPr="00E0283A">
          <w:rPr>
            <w:rPrChange w:id="819" w:author="Иван" w:date="2022-12-18T18:42:00Z">
              <w:rPr>
                <w:lang w:val="ru-RU"/>
              </w:rPr>
            </w:rPrChange>
          </w:rPr>
          <w:t>turing(tape):</w:t>
        </w:r>
        <w:r w:rsidRPr="00E0283A">
          <w:rPr>
            <w:rPrChange w:id="820" w:author="Иван" w:date="2022-12-18T18:42:00Z">
              <w:rPr>
                <w:lang w:val="ru-RU"/>
              </w:rPr>
            </w:rPrChange>
          </w:rPr>
          <w:br/>
          <w:t xml:space="preserve">    table = {</w:t>
        </w:r>
        <w:r w:rsidRPr="00E0283A">
          <w:rPr>
            <w:rPrChange w:id="821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22" w:author="Иван" w:date="2022-12-18T18:42:00Z">
              <w:rPr>
                <w:i/>
                <w:iCs/>
                <w:lang w:val="ru-RU"/>
              </w:rPr>
            </w:rPrChange>
          </w:rPr>
          <w:t># Find a word</w:t>
        </w:r>
        <w:r w:rsidRPr="00E0283A">
          <w:rPr>
            <w:i/>
            <w:iCs/>
            <w:rPrChange w:id="823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24" w:author="Иван" w:date="2022-12-18T18:42:00Z">
              <w:rPr>
                <w:lang w:val="ru-RU"/>
              </w:rPr>
            </w:rPrChange>
          </w:rPr>
          <w:t>'q1': {</w:t>
        </w:r>
        <w:r w:rsidRPr="00E0283A">
          <w:rPr>
            <w:rPrChange w:id="825" w:author="Иван" w:date="2022-12-18T18:42:00Z">
              <w:rPr>
                <w:lang w:val="ru-RU"/>
              </w:rPr>
            </w:rPrChange>
          </w:rPr>
          <w:br/>
          <w:t xml:space="preserve">            ' ': [' ', 1, 'q1'],</w:t>
        </w:r>
        <w:r w:rsidRPr="00E0283A">
          <w:rPr>
            <w:rPrChange w:id="826" w:author="Иван" w:date="2022-12-18T18:42:00Z">
              <w:rPr>
                <w:lang w:val="ru-RU"/>
              </w:rPr>
            </w:rPrChange>
          </w:rPr>
          <w:br/>
          <w:t xml:space="preserve">            'a': ['a', 1, 'q2'],</w:t>
        </w:r>
        <w:r w:rsidRPr="00E0283A">
          <w:rPr>
            <w:rPrChange w:id="827" w:author="Иван" w:date="2022-12-18T18:42:00Z">
              <w:rPr>
                <w:lang w:val="ru-RU"/>
              </w:rPr>
            </w:rPrChange>
          </w:rPr>
          <w:br/>
          <w:t xml:space="preserve">            'b': ['b', 1, 'q2'],</w:t>
        </w:r>
        <w:r w:rsidRPr="00E0283A">
          <w:rPr>
            <w:rPrChange w:id="828" w:author="Иван" w:date="2022-12-18T18:42:00Z">
              <w:rPr>
                <w:lang w:val="ru-RU"/>
              </w:rPr>
            </w:rPrChange>
          </w:rPr>
          <w:br/>
          <w:t xml:space="preserve">            'c': ['c', 1, 'q2']</w:t>
        </w:r>
        <w:r w:rsidRPr="00E0283A">
          <w:rPr>
            <w:rPrChange w:id="829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30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31" w:author="Иван" w:date="2022-12-18T18:42:00Z">
              <w:rPr>
                <w:i/>
                <w:iCs/>
                <w:lang w:val="ru-RU"/>
              </w:rPr>
            </w:rPrChange>
          </w:rPr>
          <w:t># Go to the end of word</w:t>
        </w:r>
        <w:r w:rsidRPr="00E0283A">
          <w:rPr>
            <w:i/>
            <w:iCs/>
            <w:rPrChange w:id="832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33" w:author="Иван" w:date="2022-12-18T18:42:00Z">
              <w:rPr>
                <w:lang w:val="ru-RU"/>
              </w:rPr>
            </w:rPrChange>
          </w:rPr>
          <w:t>'q2': {</w:t>
        </w:r>
        <w:r w:rsidRPr="00E0283A">
          <w:rPr>
            <w:rPrChange w:id="834" w:author="Иван" w:date="2022-12-18T18:42:00Z">
              <w:rPr>
                <w:lang w:val="ru-RU"/>
              </w:rPr>
            </w:rPrChange>
          </w:rPr>
          <w:br/>
          <w:t xml:space="preserve">            ' ': [' ', -1, 'q3'],</w:t>
        </w:r>
        <w:r w:rsidRPr="00E0283A">
          <w:rPr>
            <w:rPrChange w:id="835" w:author="Иван" w:date="2022-12-18T18:42:00Z">
              <w:rPr>
                <w:lang w:val="ru-RU"/>
              </w:rPr>
            </w:rPrChange>
          </w:rPr>
          <w:br/>
          <w:t xml:space="preserve">            'a': ['a', 1, 'q2'],</w:t>
        </w:r>
        <w:r w:rsidRPr="00E0283A">
          <w:rPr>
            <w:rPrChange w:id="836" w:author="Иван" w:date="2022-12-18T18:42:00Z">
              <w:rPr>
                <w:lang w:val="ru-RU"/>
              </w:rPr>
            </w:rPrChange>
          </w:rPr>
          <w:br/>
          <w:t xml:space="preserve">            'b': ['b', 1, 'q2'],</w:t>
        </w:r>
        <w:r w:rsidRPr="00E0283A">
          <w:rPr>
            <w:rPrChange w:id="837" w:author="Иван" w:date="2022-12-18T18:42:00Z">
              <w:rPr>
                <w:lang w:val="ru-RU"/>
              </w:rPr>
            </w:rPrChange>
          </w:rPr>
          <w:br/>
          <w:t xml:space="preserve">            'c': ['c', 1, 'q2']</w:t>
        </w:r>
        <w:r w:rsidRPr="00E0283A">
          <w:rPr>
            <w:rPrChange w:id="838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39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40" w:author="Иван" w:date="2022-12-18T18:42:00Z">
              <w:rPr>
                <w:i/>
                <w:iCs/>
                <w:lang w:val="ru-RU"/>
              </w:rPr>
            </w:rPrChange>
          </w:rPr>
          <w:t># Find one 'a'</w:t>
        </w:r>
        <w:r w:rsidRPr="00E0283A">
          <w:rPr>
            <w:i/>
            <w:iCs/>
            <w:rPrChange w:id="841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42" w:author="Иван" w:date="2022-12-18T18:42:00Z">
              <w:rPr>
                <w:lang w:val="ru-RU"/>
              </w:rPr>
            </w:rPrChange>
          </w:rPr>
          <w:t>'q3': {</w:t>
        </w:r>
        <w:r w:rsidRPr="00E0283A">
          <w:rPr>
            <w:rPrChange w:id="843" w:author="Иван" w:date="2022-12-18T18:42:00Z">
              <w:rPr>
                <w:lang w:val="ru-RU"/>
              </w:rPr>
            </w:rPrChange>
          </w:rPr>
          <w:br/>
          <w:t xml:space="preserve">            'a': ['a', -1, 'q4'],</w:t>
        </w:r>
        <w:r w:rsidRPr="00E0283A">
          <w:rPr>
            <w:rPrChange w:id="844" w:author="Иван" w:date="2022-12-18T18:42:00Z">
              <w:rPr>
                <w:lang w:val="ru-RU"/>
              </w:rPr>
            </w:rPrChange>
          </w:rPr>
          <w:br/>
          <w:t xml:space="preserve">            'b': ['b', -1, 'q3'],</w:t>
        </w:r>
        <w:r w:rsidRPr="00E0283A">
          <w:rPr>
            <w:rPrChange w:id="845" w:author="Иван" w:date="2022-12-18T18:42:00Z">
              <w:rPr>
                <w:lang w:val="ru-RU"/>
              </w:rPr>
            </w:rPrChange>
          </w:rPr>
          <w:br/>
          <w:t xml:space="preserve">            'c': ['c', -1, 'q3']</w:t>
        </w:r>
        <w:r w:rsidRPr="00E0283A">
          <w:rPr>
            <w:rPrChange w:id="846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47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48" w:author="Иван" w:date="2022-12-18T18:42:00Z">
              <w:rPr>
                <w:i/>
                <w:iCs/>
                <w:lang w:val="ru-RU"/>
              </w:rPr>
            </w:rPrChange>
          </w:rPr>
          <w:t># Find the last couple of 'a' in a row</w:t>
        </w:r>
        <w:r w:rsidRPr="00E0283A">
          <w:rPr>
            <w:i/>
            <w:iCs/>
            <w:rPrChange w:id="849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50" w:author="Иван" w:date="2022-12-18T18:42:00Z">
              <w:rPr>
                <w:lang w:val="ru-RU"/>
              </w:rPr>
            </w:rPrChange>
          </w:rPr>
          <w:t>'q4': {</w:t>
        </w:r>
        <w:r w:rsidRPr="00E0283A">
          <w:rPr>
            <w:rPrChange w:id="851" w:author="Иван" w:date="2022-12-18T18:42:00Z">
              <w:rPr>
                <w:lang w:val="ru-RU"/>
              </w:rPr>
            </w:rPrChange>
          </w:rPr>
          <w:br/>
          <w:t xml:space="preserve">            'a': ['a', -1, 'q5'],</w:t>
        </w:r>
        <w:r w:rsidRPr="00E0283A">
          <w:rPr>
            <w:rPrChange w:id="852" w:author="Иван" w:date="2022-12-18T18:42:00Z">
              <w:rPr>
                <w:lang w:val="ru-RU"/>
              </w:rPr>
            </w:rPrChange>
          </w:rPr>
          <w:br/>
          <w:t xml:space="preserve">            'b': ['b', -1, 'q3'],</w:t>
        </w:r>
        <w:r w:rsidRPr="00E0283A">
          <w:rPr>
            <w:rPrChange w:id="853" w:author="Иван" w:date="2022-12-18T18:42:00Z">
              <w:rPr>
                <w:lang w:val="ru-RU"/>
              </w:rPr>
            </w:rPrChange>
          </w:rPr>
          <w:br/>
          <w:t xml:space="preserve">            'c': ['c', -1, 'q3']</w:t>
        </w:r>
        <w:r w:rsidRPr="00E0283A">
          <w:rPr>
            <w:rPrChange w:id="854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55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56" w:author="Иван" w:date="2022-12-18T18:42:00Z">
              <w:rPr>
                <w:i/>
                <w:iCs/>
                <w:lang w:val="ru-RU"/>
              </w:rPr>
            </w:rPrChange>
          </w:rPr>
          <w:t># Branching: Define a replacement character</w:t>
        </w:r>
        <w:r w:rsidRPr="00E0283A">
          <w:rPr>
            <w:i/>
            <w:iCs/>
            <w:rPrChange w:id="857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58" w:author="Иван" w:date="2022-12-18T18:42:00Z">
              <w:rPr>
                <w:lang w:val="ru-RU"/>
              </w:rPr>
            </w:rPrChange>
          </w:rPr>
          <w:t>'q5': {</w:t>
        </w:r>
        <w:r w:rsidRPr="00E0283A">
          <w:rPr>
            <w:rPrChange w:id="859" w:author="Иван" w:date="2022-12-18T18:42:00Z">
              <w:rPr>
                <w:lang w:val="ru-RU"/>
              </w:rPr>
            </w:rPrChange>
          </w:rPr>
          <w:br/>
          <w:t xml:space="preserve">            'a': ['a', 1, 'q6'],</w:t>
        </w:r>
        <w:r w:rsidRPr="00E0283A">
          <w:rPr>
            <w:rPrChange w:id="860" w:author="Иван" w:date="2022-12-18T18:42:00Z">
              <w:rPr>
                <w:lang w:val="ru-RU"/>
              </w:rPr>
            </w:rPrChange>
          </w:rPr>
          <w:br/>
          <w:t xml:space="preserve">            'b': ['b', 1, 'q9'],</w:t>
        </w:r>
        <w:r w:rsidRPr="00E0283A">
          <w:rPr>
            <w:rPrChange w:id="861" w:author="Иван" w:date="2022-12-18T18:42:00Z">
              <w:rPr>
                <w:lang w:val="ru-RU"/>
              </w:rPr>
            </w:rPrChange>
          </w:rPr>
          <w:br/>
          <w:t xml:space="preserve">            'c': ['c', 1, 'q12']</w:t>
        </w:r>
        <w:r w:rsidRPr="00E0283A">
          <w:rPr>
            <w:rPrChange w:id="862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63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64" w:author="Иван" w:date="2022-12-18T18:42:00Z">
              <w:rPr>
                <w:i/>
                <w:iCs/>
                <w:lang w:val="ru-RU"/>
              </w:rPr>
            </w:rPrChange>
          </w:rPr>
          <w:t># Branch of 'a':</w:t>
        </w:r>
        <w:r w:rsidRPr="00E0283A">
          <w:rPr>
            <w:i/>
            <w:iCs/>
            <w:rPrChange w:id="865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# Go back</w:t>
        </w:r>
        <w:r w:rsidRPr="00E0283A">
          <w:rPr>
            <w:i/>
            <w:iCs/>
            <w:rPrChange w:id="866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67" w:author="Иван" w:date="2022-12-18T18:42:00Z">
              <w:rPr>
                <w:lang w:val="ru-RU"/>
              </w:rPr>
            </w:rPrChange>
          </w:rPr>
          <w:t>'q6': {</w:t>
        </w:r>
        <w:r w:rsidRPr="00E0283A">
          <w:rPr>
            <w:rPrChange w:id="868" w:author="Иван" w:date="2022-12-18T18:42:00Z">
              <w:rPr>
                <w:lang w:val="ru-RU"/>
              </w:rPr>
            </w:rPrChange>
          </w:rPr>
          <w:br/>
          <w:t xml:space="preserve">            'a': ['a', 1, 'q7']</w:t>
        </w:r>
        <w:r w:rsidRPr="00E0283A">
          <w:rPr>
            <w:rPrChange w:id="869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70" w:author="Иван" w:date="2022-12-18T18:42:00Z">
              <w:rPr>
                <w:lang w:val="ru-RU"/>
              </w:rPr>
            </w:rPrChange>
          </w:rPr>
          <w:br/>
          <w:t xml:space="preserve">        'q7': {</w:t>
        </w:r>
        <w:r w:rsidRPr="00E0283A">
          <w:rPr>
            <w:rPrChange w:id="871" w:author="Иван" w:date="2022-12-18T18:42:00Z">
              <w:rPr>
                <w:lang w:val="ru-RU"/>
              </w:rPr>
            </w:rPrChange>
          </w:rPr>
          <w:br/>
          <w:t xml:space="preserve">            'a': ['a', 1, 'q8']</w:t>
        </w:r>
        <w:r w:rsidRPr="00E0283A">
          <w:rPr>
            <w:rPrChange w:id="872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73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74" w:author="Иван" w:date="2022-12-18T18:42:00Z">
              <w:rPr>
                <w:i/>
                <w:iCs/>
                <w:lang w:val="ru-RU"/>
              </w:rPr>
            </w:rPrChange>
          </w:rPr>
          <w:t># Replace with 'a'</w:t>
        </w:r>
        <w:r w:rsidRPr="00E0283A">
          <w:rPr>
            <w:i/>
            <w:iCs/>
            <w:rPrChange w:id="875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76" w:author="Иван" w:date="2022-12-18T18:42:00Z">
              <w:rPr>
                <w:lang w:val="ru-RU"/>
              </w:rPr>
            </w:rPrChange>
          </w:rPr>
          <w:t>'q8': {</w:t>
        </w:r>
        <w:r w:rsidRPr="00E0283A">
          <w:rPr>
            <w:rPrChange w:id="877" w:author="Иван" w:date="2022-12-18T18:42:00Z">
              <w:rPr>
                <w:lang w:val="ru-RU"/>
              </w:rPr>
            </w:rPrChange>
          </w:rPr>
          <w:br/>
          <w:t xml:space="preserve">            'a': ['a', 0, 'q0'],</w:t>
        </w:r>
        <w:r w:rsidRPr="00E0283A">
          <w:rPr>
            <w:rPrChange w:id="878" w:author="Иван" w:date="2022-12-18T18:42:00Z">
              <w:rPr>
                <w:lang w:val="ru-RU"/>
              </w:rPr>
            </w:rPrChange>
          </w:rPr>
          <w:br/>
          <w:t xml:space="preserve">            'b': ['a', 0, 'q0'],</w:t>
        </w:r>
        <w:r w:rsidRPr="00E0283A">
          <w:rPr>
            <w:rPrChange w:id="879" w:author="Иван" w:date="2022-12-18T18:42:00Z">
              <w:rPr>
                <w:lang w:val="ru-RU"/>
              </w:rPr>
            </w:rPrChange>
          </w:rPr>
          <w:br/>
          <w:t xml:space="preserve">            'c': ['a', 0, 'q0'],</w:t>
        </w:r>
        <w:r w:rsidRPr="00E0283A">
          <w:rPr>
            <w:rPrChange w:id="880" w:author="Иван" w:date="2022-12-18T18:42:00Z">
              <w:rPr>
                <w:lang w:val="ru-RU"/>
              </w:rPr>
            </w:rPrChange>
          </w:rPr>
          <w:br/>
          <w:t xml:space="preserve">            ' ': ['a', 0, 'q0']</w:t>
        </w:r>
        <w:r w:rsidRPr="00E0283A">
          <w:rPr>
            <w:rPrChange w:id="881" w:author="Иван" w:date="2022-12-18T18:42:00Z">
              <w:rPr>
                <w:lang w:val="ru-RU"/>
              </w:rPr>
            </w:rPrChange>
          </w:rPr>
          <w:br/>
        </w:r>
        <w:r w:rsidRPr="00E0283A">
          <w:rPr>
            <w:rPrChange w:id="882" w:author="Иван" w:date="2022-12-18T18:42:00Z">
              <w:rPr>
                <w:lang w:val="ru-RU"/>
              </w:rPr>
            </w:rPrChange>
          </w:rPr>
          <w:lastRenderedPageBreak/>
          <w:t xml:space="preserve">        },</w:t>
        </w:r>
        <w:r w:rsidRPr="00E0283A">
          <w:rPr>
            <w:rPrChange w:id="883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84" w:author="Иван" w:date="2022-12-18T18:42:00Z">
              <w:rPr>
                <w:i/>
                <w:iCs/>
                <w:lang w:val="ru-RU"/>
              </w:rPr>
            </w:rPrChange>
          </w:rPr>
          <w:t># Branch of 'b':</w:t>
        </w:r>
        <w:r w:rsidRPr="00E0283A">
          <w:rPr>
            <w:i/>
            <w:iCs/>
            <w:rPrChange w:id="885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# Go back</w:t>
        </w:r>
        <w:r w:rsidRPr="00E0283A">
          <w:rPr>
            <w:i/>
            <w:iCs/>
            <w:rPrChange w:id="886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87" w:author="Иван" w:date="2022-12-18T18:42:00Z">
              <w:rPr>
                <w:lang w:val="ru-RU"/>
              </w:rPr>
            </w:rPrChange>
          </w:rPr>
          <w:t>'q9': {</w:t>
        </w:r>
        <w:r w:rsidRPr="00E0283A">
          <w:rPr>
            <w:rPrChange w:id="888" w:author="Иван" w:date="2022-12-18T18:42:00Z">
              <w:rPr>
                <w:lang w:val="ru-RU"/>
              </w:rPr>
            </w:rPrChange>
          </w:rPr>
          <w:br/>
          <w:t xml:space="preserve">            'a': ['a', 1, 'q10']</w:t>
        </w:r>
        <w:r w:rsidRPr="00E0283A">
          <w:rPr>
            <w:rPrChange w:id="889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90" w:author="Иван" w:date="2022-12-18T18:42:00Z">
              <w:rPr>
                <w:lang w:val="ru-RU"/>
              </w:rPr>
            </w:rPrChange>
          </w:rPr>
          <w:br/>
          <w:t xml:space="preserve">        'q10': {</w:t>
        </w:r>
        <w:r w:rsidRPr="00E0283A">
          <w:rPr>
            <w:rPrChange w:id="891" w:author="Иван" w:date="2022-12-18T18:42:00Z">
              <w:rPr>
                <w:lang w:val="ru-RU"/>
              </w:rPr>
            </w:rPrChange>
          </w:rPr>
          <w:br/>
          <w:t xml:space="preserve">            'a': ['a', 1, 'q11']</w:t>
        </w:r>
        <w:r w:rsidRPr="00E0283A">
          <w:rPr>
            <w:rPrChange w:id="892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893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894" w:author="Иван" w:date="2022-12-18T18:42:00Z">
              <w:rPr>
                <w:i/>
                <w:iCs/>
                <w:lang w:val="ru-RU"/>
              </w:rPr>
            </w:rPrChange>
          </w:rPr>
          <w:t># Replace with 'b'</w:t>
        </w:r>
        <w:r w:rsidRPr="00E0283A">
          <w:rPr>
            <w:i/>
            <w:iCs/>
            <w:rPrChange w:id="895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896" w:author="Иван" w:date="2022-12-18T18:42:00Z">
              <w:rPr>
                <w:lang w:val="ru-RU"/>
              </w:rPr>
            </w:rPrChange>
          </w:rPr>
          <w:t>'q11': {</w:t>
        </w:r>
        <w:r w:rsidRPr="00E0283A">
          <w:rPr>
            <w:rPrChange w:id="897" w:author="Иван" w:date="2022-12-18T18:42:00Z">
              <w:rPr>
                <w:lang w:val="ru-RU"/>
              </w:rPr>
            </w:rPrChange>
          </w:rPr>
          <w:br/>
          <w:t xml:space="preserve">            'a': ['b', 0, 'q0'],</w:t>
        </w:r>
        <w:r w:rsidRPr="00E0283A">
          <w:rPr>
            <w:rPrChange w:id="898" w:author="Иван" w:date="2022-12-18T18:42:00Z">
              <w:rPr>
                <w:lang w:val="ru-RU"/>
              </w:rPr>
            </w:rPrChange>
          </w:rPr>
          <w:br/>
          <w:t xml:space="preserve">            'b': ['b', 0, 'q0'],</w:t>
        </w:r>
        <w:r w:rsidRPr="00E0283A">
          <w:rPr>
            <w:rPrChange w:id="899" w:author="Иван" w:date="2022-12-18T18:42:00Z">
              <w:rPr>
                <w:lang w:val="ru-RU"/>
              </w:rPr>
            </w:rPrChange>
          </w:rPr>
          <w:br/>
          <w:t xml:space="preserve">            'c': ['b', 0, 'q0'],</w:t>
        </w:r>
        <w:r w:rsidRPr="00E0283A">
          <w:rPr>
            <w:rPrChange w:id="900" w:author="Иван" w:date="2022-12-18T18:42:00Z">
              <w:rPr>
                <w:lang w:val="ru-RU"/>
              </w:rPr>
            </w:rPrChange>
          </w:rPr>
          <w:br/>
          <w:t xml:space="preserve">            ' ': ['b', 0, 'q0']</w:t>
        </w:r>
        <w:r w:rsidRPr="00E0283A">
          <w:rPr>
            <w:rPrChange w:id="901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902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903" w:author="Иван" w:date="2022-12-18T18:42:00Z">
              <w:rPr>
                <w:i/>
                <w:iCs/>
                <w:lang w:val="ru-RU"/>
              </w:rPr>
            </w:rPrChange>
          </w:rPr>
          <w:t># Branch of 'c':</w:t>
        </w:r>
        <w:r w:rsidRPr="00E0283A">
          <w:rPr>
            <w:i/>
            <w:iCs/>
            <w:rPrChange w:id="904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# Go back</w:t>
        </w:r>
        <w:r w:rsidRPr="00E0283A">
          <w:rPr>
            <w:i/>
            <w:iCs/>
            <w:rPrChange w:id="905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906" w:author="Иван" w:date="2022-12-18T18:42:00Z">
              <w:rPr>
                <w:lang w:val="ru-RU"/>
              </w:rPr>
            </w:rPrChange>
          </w:rPr>
          <w:t>'q12': {</w:t>
        </w:r>
        <w:r w:rsidRPr="00E0283A">
          <w:rPr>
            <w:rPrChange w:id="907" w:author="Иван" w:date="2022-12-18T18:42:00Z">
              <w:rPr>
                <w:lang w:val="ru-RU"/>
              </w:rPr>
            </w:rPrChange>
          </w:rPr>
          <w:br/>
          <w:t xml:space="preserve">            'a': ['a', 1, 'q13']</w:t>
        </w:r>
        <w:r w:rsidRPr="00E0283A">
          <w:rPr>
            <w:rPrChange w:id="908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909" w:author="Иван" w:date="2022-12-18T18:42:00Z">
              <w:rPr>
                <w:lang w:val="ru-RU"/>
              </w:rPr>
            </w:rPrChange>
          </w:rPr>
          <w:br/>
          <w:t xml:space="preserve">        'q13': {</w:t>
        </w:r>
        <w:r w:rsidRPr="00E0283A">
          <w:rPr>
            <w:rPrChange w:id="910" w:author="Иван" w:date="2022-12-18T18:42:00Z">
              <w:rPr>
                <w:lang w:val="ru-RU"/>
              </w:rPr>
            </w:rPrChange>
          </w:rPr>
          <w:br/>
          <w:t xml:space="preserve">            'a': ['a', 1, 'q14']</w:t>
        </w:r>
        <w:r w:rsidRPr="00E0283A">
          <w:rPr>
            <w:rPrChange w:id="911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912" w:author="Иван" w:date="2022-12-18T18:42:00Z">
              <w:rPr>
                <w:lang w:val="ru-RU"/>
              </w:rPr>
            </w:rPrChange>
          </w:rPr>
          <w:br/>
          <w:t xml:space="preserve">        </w:t>
        </w:r>
        <w:r w:rsidRPr="00E0283A">
          <w:rPr>
            <w:i/>
            <w:iCs/>
            <w:rPrChange w:id="913" w:author="Иван" w:date="2022-12-18T18:42:00Z">
              <w:rPr>
                <w:i/>
                <w:iCs/>
                <w:lang w:val="ru-RU"/>
              </w:rPr>
            </w:rPrChange>
          </w:rPr>
          <w:t># Replace with 'c'</w:t>
        </w:r>
        <w:r w:rsidRPr="00E0283A">
          <w:rPr>
            <w:i/>
            <w:iCs/>
            <w:rPrChange w:id="914" w:author="Иван" w:date="2022-12-18T18:42:00Z">
              <w:rPr>
                <w:i/>
                <w:iCs/>
                <w:lang w:val="ru-RU"/>
              </w:rPr>
            </w:rPrChange>
          </w:rPr>
          <w:br/>
          <w:t xml:space="preserve">        </w:t>
        </w:r>
        <w:r w:rsidRPr="00E0283A">
          <w:rPr>
            <w:rPrChange w:id="915" w:author="Иван" w:date="2022-12-18T18:42:00Z">
              <w:rPr>
                <w:lang w:val="ru-RU"/>
              </w:rPr>
            </w:rPrChange>
          </w:rPr>
          <w:t>'q14': {</w:t>
        </w:r>
        <w:r w:rsidRPr="00E0283A">
          <w:rPr>
            <w:rPrChange w:id="916" w:author="Иван" w:date="2022-12-18T18:42:00Z">
              <w:rPr>
                <w:lang w:val="ru-RU"/>
              </w:rPr>
            </w:rPrChange>
          </w:rPr>
          <w:br/>
          <w:t xml:space="preserve">            'a': ['c', 0, 'q0'],</w:t>
        </w:r>
        <w:r w:rsidRPr="00E0283A">
          <w:rPr>
            <w:rPrChange w:id="917" w:author="Иван" w:date="2022-12-18T18:42:00Z">
              <w:rPr>
                <w:lang w:val="ru-RU"/>
              </w:rPr>
            </w:rPrChange>
          </w:rPr>
          <w:br/>
          <w:t xml:space="preserve">            'b': ['c', 0, 'q0'],</w:t>
        </w:r>
        <w:r w:rsidRPr="00E0283A">
          <w:rPr>
            <w:rPrChange w:id="918" w:author="Иван" w:date="2022-12-18T18:42:00Z">
              <w:rPr>
                <w:lang w:val="ru-RU"/>
              </w:rPr>
            </w:rPrChange>
          </w:rPr>
          <w:br/>
          <w:t xml:space="preserve">            'c': ['c', 0, 'q0'],</w:t>
        </w:r>
        <w:r w:rsidRPr="00E0283A">
          <w:rPr>
            <w:rPrChange w:id="919" w:author="Иван" w:date="2022-12-18T18:42:00Z">
              <w:rPr>
                <w:lang w:val="ru-RU"/>
              </w:rPr>
            </w:rPrChange>
          </w:rPr>
          <w:br/>
          <w:t xml:space="preserve">            ' ': ['c', 0, 'q0']</w:t>
        </w:r>
        <w:r w:rsidRPr="00E0283A">
          <w:rPr>
            <w:rPrChange w:id="920" w:author="Иван" w:date="2022-12-18T18:42:00Z">
              <w:rPr>
                <w:lang w:val="ru-RU"/>
              </w:rPr>
            </w:rPrChange>
          </w:rPr>
          <w:br/>
          <w:t xml:space="preserve">        },</w:t>
        </w:r>
        <w:r w:rsidRPr="00E0283A">
          <w:rPr>
            <w:rPrChange w:id="921" w:author="Иван" w:date="2022-12-18T18:42:00Z">
              <w:rPr>
                <w:lang w:val="ru-RU"/>
              </w:rPr>
            </w:rPrChange>
          </w:rPr>
          <w:br/>
          <w:t xml:space="preserve">    }</w:t>
        </w:r>
        <w:r w:rsidRPr="00E0283A">
          <w:rPr>
            <w:rPrChange w:id="922" w:author="Иван" w:date="2022-12-18T18:42:00Z">
              <w:rPr>
                <w:lang w:val="ru-RU"/>
              </w:rPr>
            </w:rPrChange>
          </w:rPr>
          <w:br/>
          <w:t xml:space="preserve">    state = 'q1'</w:t>
        </w:r>
        <w:r w:rsidRPr="00E0283A">
          <w:rPr>
            <w:rPrChange w:id="923" w:author="Иван" w:date="2022-12-18T18:42:00Z">
              <w:rPr>
                <w:lang w:val="ru-RU"/>
              </w:rPr>
            </w:rPrChange>
          </w:rPr>
          <w:br/>
          <w:t xml:space="preserve">    i = 0</w:t>
        </w:r>
        <w:r w:rsidRPr="00E0283A">
          <w:rPr>
            <w:rPrChange w:id="924" w:author="Иван" w:date="2022-12-18T18:42:00Z">
              <w:rPr>
                <w:lang w:val="ru-RU"/>
              </w:rPr>
            </w:rPrChange>
          </w:rPr>
          <w:br/>
          <w:t xml:space="preserve">    </w:t>
        </w:r>
        <w:r w:rsidRPr="00E0283A">
          <w:rPr>
            <w:i/>
            <w:iCs/>
            <w:rPrChange w:id="925" w:author="Иван" w:date="2022-12-18T18:42:00Z">
              <w:rPr>
                <w:i/>
                <w:iCs/>
                <w:lang w:val="ru-RU"/>
              </w:rPr>
            </w:rPrChange>
          </w:rPr>
          <w:t xml:space="preserve">while </w:t>
        </w:r>
        <w:r w:rsidRPr="00E0283A">
          <w:rPr>
            <w:rPrChange w:id="926" w:author="Иван" w:date="2022-12-18T18:42:00Z">
              <w:rPr>
                <w:lang w:val="ru-RU"/>
              </w:rPr>
            </w:rPrChange>
          </w:rPr>
          <w:t>state != 'q0':</w:t>
        </w:r>
        <w:r w:rsidRPr="00E0283A">
          <w:rPr>
            <w:rPrChange w:id="927" w:author="Иван" w:date="2022-12-18T18:42:00Z">
              <w:rPr>
                <w:lang w:val="ru-RU"/>
              </w:rPr>
            </w:rPrChange>
          </w:rPr>
          <w:br/>
          <w:t xml:space="preserve">        tape[i], move, state = table[state][tape[i]]</w:t>
        </w:r>
        <w:r w:rsidRPr="00E0283A">
          <w:rPr>
            <w:rPrChange w:id="928" w:author="Иван" w:date="2022-12-18T18:42:00Z">
              <w:rPr>
                <w:lang w:val="ru-RU"/>
              </w:rPr>
            </w:rPrChange>
          </w:rPr>
          <w:br/>
          <w:t xml:space="preserve">        i += move</w:t>
        </w:r>
        <w:r w:rsidRPr="00E0283A">
          <w:rPr>
            <w:rPrChange w:id="929" w:author="Иван" w:date="2022-12-18T18:42:00Z">
              <w:rPr>
                <w:lang w:val="ru-RU"/>
              </w:rPr>
            </w:rPrChange>
          </w:rPr>
          <w:br/>
        </w:r>
        <w:r w:rsidRPr="00E0283A">
          <w:rPr>
            <w:rPrChange w:id="930" w:author="Иван" w:date="2022-12-18T18:42:00Z">
              <w:rPr>
                <w:lang w:val="ru-RU"/>
              </w:rPr>
            </w:rPrChange>
          </w:rPr>
          <w:br/>
        </w:r>
        <w:r w:rsidRPr="00E0283A">
          <w:rPr>
            <w:rPrChange w:id="931" w:author="Иван" w:date="2022-12-18T18:42:00Z">
              <w:rPr>
                <w:lang w:val="ru-RU"/>
              </w:rPr>
            </w:rPrChange>
          </w:rPr>
          <w:br/>
        </w:r>
        <w:r w:rsidRPr="00E0283A">
          <w:rPr>
            <w:i/>
            <w:iCs/>
            <w:rPrChange w:id="932" w:author="Иван" w:date="2022-12-18T18:42:00Z">
              <w:rPr>
                <w:i/>
                <w:iCs/>
                <w:lang w:val="ru-RU"/>
              </w:rPr>
            </w:rPrChange>
          </w:rPr>
          <w:t xml:space="preserve">if </w:t>
        </w:r>
        <w:r w:rsidRPr="00E0283A">
          <w:rPr>
            <w:rPrChange w:id="933" w:author="Иван" w:date="2022-12-18T18:42:00Z">
              <w:rPr>
                <w:lang w:val="ru-RU"/>
              </w:rPr>
            </w:rPrChange>
          </w:rPr>
          <w:t>__name__ == '__main__':</w:t>
        </w:r>
        <w:r w:rsidRPr="00E0283A">
          <w:rPr>
            <w:rPrChange w:id="934" w:author="Иван" w:date="2022-12-18T18:42:00Z">
              <w:rPr>
                <w:lang w:val="ru-RU"/>
              </w:rPr>
            </w:rPrChange>
          </w:rPr>
          <w:br/>
          <w:t xml:space="preserve">    tape = </w:t>
        </w:r>
        <w:r w:rsidRPr="00E0283A">
          <w:rPr>
            <w:i/>
            <w:iCs/>
            <w:rPrChange w:id="935" w:author="Иван" w:date="2022-12-18T18:42:00Z">
              <w:rPr>
                <w:i/>
                <w:iCs/>
                <w:lang w:val="ru-RU"/>
              </w:rPr>
            </w:rPrChange>
          </w:rPr>
          <w:t>list</w:t>
        </w:r>
        <w:r w:rsidRPr="00E0283A">
          <w:rPr>
            <w:rPrChange w:id="936" w:author="Иван" w:date="2022-12-18T18:42:00Z">
              <w:rPr>
                <w:lang w:val="ru-RU"/>
              </w:rPr>
            </w:rPrChange>
          </w:rPr>
          <w:t>(</w:t>
        </w:r>
        <w:r w:rsidRPr="00E0283A">
          <w:rPr>
            <w:i/>
            <w:iCs/>
            <w:rPrChange w:id="937" w:author="Иван" w:date="2022-12-18T18:42:00Z">
              <w:rPr>
                <w:i/>
                <w:iCs/>
                <w:lang w:val="ru-RU"/>
              </w:rPr>
            </w:rPrChange>
          </w:rPr>
          <w:t>input</w:t>
        </w:r>
        <w:r w:rsidRPr="00E0283A">
          <w:rPr>
            <w:rPrChange w:id="938" w:author="Иван" w:date="2022-12-18T18:42:00Z">
              <w:rPr>
                <w:lang w:val="ru-RU"/>
              </w:rPr>
            </w:rPrChange>
          </w:rPr>
          <w:t>())</w:t>
        </w:r>
        <w:r w:rsidRPr="00E0283A">
          <w:rPr>
            <w:rPrChange w:id="939" w:author="Иван" w:date="2022-12-18T18:42:00Z">
              <w:rPr>
                <w:lang w:val="ru-RU"/>
              </w:rPr>
            </w:rPrChange>
          </w:rPr>
          <w:br/>
          <w:t xml:space="preserve">    turing(tape)</w:t>
        </w:r>
        <w:r w:rsidRPr="00E0283A">
          <w:rPr>
            <w:rPrChange w:id="940" w:author="Иван" w:date="2022-12-18T18:42:00Z">
              <w:rPr>
                <w:lang w:val="ru-RU"/>
              </w:rPr>
            </w:rPrChange>
          </w:rPr>
          <w:br/>
          <w:t xml:space="preserve">    </w:t>
        </w:r>
        <w:r w:rsidRPr="00E0283A">
          <w:rPr>
            <w:i/>
            <w:iCs/>
            <w:rPrChange w:id="941" w:author="Иван" w:date="2022-12-18T18:42:00Z">
              <w:rPr>
                <w:i/>
                <w:iCs/>
                <w:lang w:val="ru-RU"/>
              </w:rPr>
            </w:rPrChange>
          </w:rPr>
          <w:t>print</w:t>
        </w:r>
        <w:r w:rsidRPr="00E0283A">
          <w:rPr>
            <w:rPrChange w:id="942" w:author="Иван" w:date="2022-12-18T18:42:00Z">
              <w:rPr>
                <w:lang w:val="ru-RU"/>
              </w:rPr>
            </w:rPrChange>
          </w:rPr>
          <w:t>(''.join(tape))</w:t>
        </w:r>
      </w:ins>
    </w:p>
    <w:p w14:paraId="5F101B3F" w14:textId="77777777" w:rsidR="00E0283A" w:rsidRPr="00A441DF" w:rsidRDefault="00E0283A" w:rsidP="001850F3">
      <w:pPr>
        <w:pStyle w:val="a1"/>
        <w:rPr>
          <w:ins w:id="943" w:author="Иван" w:date="2022-12-18T18:42:00Z"/>
        </w:rPr>
      </w:pPr>
    </w:p>
    <w:p w14:paraId="76D5ADA7" w14:textId="1FF29A27" w:rsidR="001850F3" w:rsidRPr="00A441DF" w:rsidDel="00E0283A" w:rsidRDefault="001850F3" w:rsidP="001850F3">
      <w:pPr>
        <w:pStyle w:val="a1"/>
        <w:rPr>
          <w:del w:id="944" w:author="Иван" w:date="2022-12-18T18:41:00Z"/>
        </w:rPr>
      </w:pPr>
      <w:del w:id="945" w:author="Иван" w:date="2022-12-18T18:41:00Z">
        <w:r w:rsidRPr="00A441DF" w:rsidDel="00E0283A">
          <w:rPr>
            <w:i/>
            <w:iCs/>
          </w:rPr>
          <w:delText>from</w:delText>
        </w:r>
        <w:r w:rsidRPr="00A441DF" w:rsidDel="00E0283A">
          <w:delText xml:space="preserve"> PIL </w:delText>
        </w:r>
        <w:r w:rsidRPr="00A441DF" w:rsidDel="00E0283A">
          <w:rPr>
            <w:i/>
            <w:iCs/>
          </w:rPr>
          <w:delText>import</w:delText>
        </w:r>
        <w:r w:rsidRPr="00A441DF" w:rsidDel="00E0283A">
          <w:delText xml:space="preserve"> Image, ImageDraw, ImageOps</w:delText>
        </w:r>
      </w:del>
    </w:p>
    <w:p w14:paraId="7E73D66D" w14:textId="39108A88" w:rsidR="001850F3" w:rsidRPr="00A441DF" w:rsidDel="00E0283A" w:rsidRDefault="001850F3" w:rsidP="001850F3">
      <w:pPr>
        <w:pStyle w:val="a1"/>
        <w:rPr>
          <w:del w:id="946" w:author="Иван" w:date="2022-12-18T18:41:00Z"/>
        </w:rPr>
      </w:pPr>
    </w:p>
    <w:p w14:paraId="3CF6100E" w14:textId="5EF4299E" w:rsidR="001850F3" w:rsidRPr="00A441DF" w:rsidDel="00E0283A" w:rsidRDefault="001850F3" w:rsidP="001850F3">
      <w:pPr>
        <w:pStyle w:val="a1"/>
        <w:rPr>
          <w:del w:id="947" w:author="Иван" w:date="2022-12-18T18:41:00Z"/>
        </w:rPr>
      </w:pPr>
      <w:del w:id="948" w:author="Иван" w:date="2022-12-18T18:41:00Z">
        <w:r w:rsidRPr="00A441DF" w:rsidDel="00E0283A">
          <w:delText>def pentagram(img: Image.Image, x0, y0, x1, y1, thickness, color):</w:delText>
        </w:r>
      </w:del>
    </w:p>
    <w:p w14:paraId="46D2B7B0" w14:textId="4C88F8DF" w:rsidR="001850F3" w:rsidRPr="00A441DF" w:rsidDel="00E0283A" w:rsidRDefault="001850F3" w:rsidP="001850F3">
      <w:pPr>
        <w:pStyle w:val="a1"/>
        <w:rPr>
          <w:del w:id="949" w:author="Иван" w:date="2022-12-18T18:41:00Z"/>
        </w:rPr>
      </w:pPr>
      <w:del w:id="950" w:author="Иван" w:date="2022-12-18T18:41:00Z">
        <w:r w:rsidRPr="00A441DF" w:rsidDel="00E0283A">
          <w:delText>    color = tuple(color)</w:delText>
        </w:r>
      </w:del>
    </w:p>
    <w:p w14:paraId="1CDDA32C" w14:textId="4D1895B7" w:rsidR="001850F3" w:rsidRPr="00A441DF" w:rsidDel="00E0283A" w:rsidRDefault="001850F3" w:rsidP="001850F3">
      <w:pPr>
        <w:pStyle w:val="a1"/>
        <w:rPr>
          <w:del w:id="951" w:author="Иван" w:date="2022-12-18T18:41:00Z"/>
        </w:rPr>
      </w:pPr>
      <w:del w:id="952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# Calculate</w:delText>
        </w:r>
      </w:del>
    </w:p>
    <w:p w14:paraId="7DC9865A" w14:textId="4C4A0803" w:rsidR="001850F3" w:rsidRPr="00A441DF" w:rsidDel="00E0283A" w:rsidRDefault="001850F3" w:rsidP="001850F3">
      <w:pPr>
        <w:pStyle w:val="a1"/>
        <w:rPr>
          <w:del w:id="953" w:author="Иван" w:date="2022-12-18T18:41:00Z"/>
        </w:rPr>
      </w:pPr>
      <w:del w:id="954" w:author="Иван" w:date="2022-12-18T18:41:00Z">
        <w:r w:rsidRPr="00A441DF" w:rsidDel="00E0283A">
          <w:delText>    radius = int(abs(x1 - x0) / 2)</w:delText>
        </w:r>
      </w:del>
    </w:p>
    <w:p w14:paraId="373433D1" w14:textId="6FED8DC4" w:rsidR="001850F3" w:rsidRPr="00A441DF" w:rsidDel="00E0283A" w:rsidRDefault="001850F3" w:rsidP="001850F3">
      <w:pPr>
        <w:pStyle w:val="a1"/>
        <w:rPr>
          <w:del w:id="955" w:author="Иван" w:date="2022-12-18T18:41:00Z"/>
        </w:rPr>
      </w:pPr>
      <w:del w:id="956" w:author="Иван" w:date="2022-12-18T18:41:00Z">
        <w:r w:rsidRPr="00A441DF" w:rsidDel="00E0283A">
          <w:delText>    center_x = int(x1 - abs(x1 - x0) / 2)</w:delText>
        </w:r>
      </w:del>
    </w:p>
    <w:p w14:paraId="68B49BFC" w14:textId="10879D46" w:rsidR="001850F3" w:rsidRPr="00A441DF" w:rsidDel="00E0283A" w:rsidRDefault="001850F3" w:rsidP="001850F3">
      <w:pPr>
        <w:pStyle w:val="a1"/>
        <w:rPr>
          <w:del w:id="957" w:author="Иван" w:date="2022-12-18T18:41:00Z"/>
        </w:rPr>
      </w:pPr>
      <w:del w:id="958" w:author="Иван" w:date="2022-12-18T18:41:00Z">
        <w:r w:rsidRPr="00A441DF" w:rsidDel="00E0283A">
          <w:delText>    center_y = int(y1 - abs(x1 - x0) / 2)</w:delText>
        </w:r>
      </w:del>
    </w:p>
    <w:p w14:paraId="73D10230" w14:textId="21A079A0" w:rsidR="001850F3" w:rsidRPr="00A441DF" w:rsidDel="00E0283A" w:rsidRDefault="001850F3" w:rsidP="001850F3">
      <w:pPr>
        <w:pStyle w:val="a1"/>
        <w:rPr>
          <w:del w:id="959" w:author="Иван" w:date="2022-12-18T18:41:00Z"/>
        </w:rPr>
      </w:pPr>
      <w:del w:id="960" w:author="Иван" w:date="2022-12-18T18:41:00Z">
        <w:r w:rsidRPr="00A441DF" w:rsidDel="00E0283A">
          <w:delText>    points = []</w:delText>
        </w:r>
      </w:del>
    </w:p>
    <w:p w14:paraId="344DDE01" w14:textId="07E50923" w:rsidR="001850F3" w:rsidRPr="00A441DF" w:rsidDel="00E0283A" w:rsidRDefault="001850F3" w:rsidP="001850F3">
      <w:pPr>
        <w:pStyle w:val="a1"/>
        <w:rPr>
          <w:del w:id="961" w:author="Иван" w:date="2022-12-18T18:41:00Z"/>
        </w:rPr>
      </w:pPr>
      <w:del w:id="962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for</w:delText>
        </w:r>
        <w:r w:rsidRPr="00A441DF" w:rsidDel="00E0283A">
          <w:delText xml:space="preserve"> i </w:delText>
        </w:r>
        <w:r w:rsidRPr="00A441DF" w:rsidDel="00E0283A">
          <w:rPr>
            <w:i/>
            <w:iCs/>
          </w:rPr>
          <w:delText>in</w:delText>
        </w:r>
        <w:r w:rsidRPr="00A441DF" w:rsidDel="00E0283A">
          <w:delText xml:space="preserve"> range(6):</w:delText>
        </w:r>
      </w:del>
    </w:p>
    <w:p w14:paraId="2A4A9BDD" w14:textId="1C2662AA" w:rsidR="001850F3" w:rsidRPr="00A441DF" w:rsidDel="00E0283A" w:rsidRDefault="001850F3" w:rsidP="001850F3">
      <w:pPr>
        <w:pStyle w:val="a1"/>
        <w:rPr>
          <w:del w:id="963" w:author="Иван" w:date="2022-12-18T18:41:00Z"/>
        </w:rPr>
      </w:pPr>
      <w:del w:id="964" w:author="Иван" w:date="2022-12-18T18:41:00Z">
        <w:r w:rsidRPr="00A441DF" w:rsidDel="00E0283A">
          <w:delText>        phi = (np.pi/5)*(4*i+3/2)</w:delText>
        </w:r>
      </w:del>
    </w:p>
    <w:p w14:paraId="0B4A3C6A" w14:textId="33E7FA66" w:rsidR="001850F3" w:rsidRPr="00A441DF" w:rsidDel="00E0283A" w:rsidRDefault="001850F3" w:rsidP="001850F3">
      <w:pPr>
        <w:pStyle w:val="a1"/>
        <w:rPr>
          <w:del w:id="965" w:author="Иван" w:date="2022-12-18T18:41:00Z"/>
        </w:rPr>
      </w:pPr>
      <w:del w:id="966" w:author="Иван" w:date="2022-12-18T18:41:00Z">
        <w:r w:rsidRPr="00A441DF" w:rsidDel="00E0283A">
          <w:delText>        node_i = (int(center_x+radius*np.cos(phi)),</w:delText>
        </w:r>
      </w:del>
    </w:p>
    <w:p w14:paraId="39FC5ACB" w14:textId="2868B20F" w:rsidR="001850F3" w:rsidRPr="00A441DF" w:rsidDel="00E0283A" w:rsidRDefault="001850F3" w:rsidP="001850F3">
      <w:pPr>
        <w:pStyle w:val="a1"/>
        <w:rPr>
          <w:del w:id="967" w:author="Иван" w:date="2022-12-18T18:41:00Z"/>
        </w:rPr>
      </w:pPr>
      <w:del w:id="968" w:author="Иван" w:date="2022-12-18T18:41:00Z">
        <w:r w:rsidRPr="00A441DF" w:rsidDel="00E0283A">
          <w:delText>                  int(center_y+radius*np.sin(phi)))</w:delText>
        </w:r>
      </w:del>
    </w:p>
    <w:p w14:paraId="2133DEA3" w14:textId="0024485A" w:rsidR="001850F3" w:rsidRPr="00A441DF" w:rsidDel="00E0283A" w:rsidRDefault="001850F3" w:rsidP="001850F3">
      <w:pPr>
        <w:pStyle w:val="a1"/>
        <w:rPr>
          <w:del w:id="969" w:author="Иван" w:date="2022-12-18T18:41:00Z"/>
        </w:rPr>
      </w:pPr>
      <w:del w:id="970" w:author="Иван" w:date="2022-12-18T18:41:00Z">
        <w:r w:rsidRPr="00A441DF" w:rsidDel="00E0283A">
          <w:delText>        points.append(node_i)</w:delText>
        </w:r>
      </w:del>
    </w:p>
    <w:p w14:paraId="5DF0D23A" w14:textId="0E005D67" w:rsidR="001850F3" w:rsidRPr="00A441DF" w:rsidDel="00E0283A" w:rsidRDefault="001850F3" w:rsidP="001850F3">
      <w:pPr>
        <w:pStyle w:val="a1"/>
        <w:rPr>
          <w:del w:id="971" w:author="Иван" w:date="2022-12-18T18:41:00Z"/>
        </w:rPr>
      </w:pPr>
      <w:del w:id="972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# Draw</w:delText>
        </w:r>
      </w:del>
    </w:p>
    <w:p w14:paraId="7ABDF20E" w14:textId="455499A9" w:rsidR="001850F3" w:rsidRPr="00A441DF" w:rsidDel="00E0283A" w:rsidRDefault="001850F3" w:rsidP="001850F3">
      <w:pPr>
        <w:pStyle w:val="a1"/>
        <w:rPr>
          <w:del w:id="973" w:author="Иван" w:date="2022-12-18T18:41:00Z"/>
        </w:rPr>
      </w:pPr>
      <w:del w:id="974" w:author="Иван" w:date="2022-12-18T18:41:00Z">
        <w:r w:rsidRPr="00A441DF" w:rsidDel="00E0283A">
          <w:delText>    draw = ImageDraw.Draw(img, "RGB")</w:delText>
        </w:r>
      </w:del>
    </w:p>
    <w:p w14:paraId="63FBEE02" w14:textId="2C9919C4" w:rsidR="001850F3" w:rsidRPr="00A441DF" w:rsidDel="00E0283A" w:rsidRDefault="001850F3" w:rsidP="001850F3">
      <w:pPr>
        <w:pStyle w:val="a1"/>
        <w:rPr>
          <w:del w:id="975" w:author="Иван" w:date="2022-12-18T18:41:00Z"/>
        </w:rPr>
      </w:pPr>
      <w:del w:id="976" w:author="Иван" w:date="2022-12-18T18:41:00Z">
        <w:r w:rsidRPr="00A441DF" w:rsidDel="00E0283A">
          <w:delText>    draw.ellipse((x0, y0, x1, y1), width=thickness, outline=color)</w:delText>
        </w:r>
      </w:del>
    </w:p>
    <w:p w14:paraId="52E6A45B" w14:textId="6DC76D39" w:rsidR="001850F3" w:rsidRPr="00A441DF" w:rsidDel="00E0283A" w:rsidRDefault="001850F3" w:rsidP="001850F3">
      <w:pPr>
        <w:pStyle w:val="a1"/>
        <w:rPr>
          <w:del w:id="977" w:author="Иван" w:date="2022-12-18T18:41:00Z"/>
        </w:rPr>
      </w:pPr>
      <w:del w:id="978" w:author="Иван" w:date="2022-12-18T18:41:00Z">
        <w:r w:rsidRPr="00A441DF" w:rsidDel="00E0283A">
          <w:delText>    draw.line(points, width=thickness, fill=color)</w:delText>
        </w:r>
      </w:del>
    </w:p>
    <w:p w14:paraId="753C2AE5" w14:textId="3EE2EDE8" w:rsidR="001850F3" w:rsidRPr="00A441DF" w:rsidDel="00E0283A" w:rsidRDefault="001850F3" w:rsidP="001850F3">
      <w:pPr>
        <w:pStyle w:val="a1"/>
        <w:rPr>
          <w:del w:id="979" w:author="Иван" w:date="2022-12-18T18:41:00Z"/>
        </w:rPr>
      </w:pPr>
      <w:del w:id="980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return</w:delText>
        </w:r>
        <w:r w:rsidRPr="00A441DF" w:rsidDel="00E0283A">
          <w:delText xml:space="preserve"> img</w:delText>
        </w:r>
      </w:del>
    </w:p>
    <w:p w14:paraId="20468C5A" w14:textId="22CDC1D6" w:rsidR="001850F3" w:rsidRPr="00A441DF" w:rsidDel="00E0283A" w:rsidRDefault="001850F3" w:rsidP="001850F3">
      <w:pPr>
        <w:pStyle w:val="a1"/>
        <w:rPr>
          <w:del w:id="981" w:author="Иван" w:date="2022-12-18T18:41:00Z"/>
        </w:rPr>
      </w:pPr>
    </w:p>
    <w:p w14:paraId="4D832798" w14:textId="5E015D94" w:rsidR="001850F3" w:rsidRPr="00A441DF" w:rsidDel="00E0283A" w:rsidRDefault="001850F3" w:rsidP="001850F3">
      <w:pPr>
        <w:pStyle w:val="a1"/>
        <w:rPr>
          <w:del w:id="982" w:author="Иван" w:date="2022-12-18T18:41:00Z"/>
        </w:rPr>
      </w:pPr>
      <w:del w:id="983" w:author="Иван" w:date="2022-12-18T18:41:00Z">
        <w:r w:rsidRPr="00A441DF" w:rsidDel="00E0283A">
          <w:delText>def invert(img: Image.Image, N: int, vertical: bool):</w:delText>
        </w:r>
      </w:del>
    </w:p>
    <w:p w14:paraId="3B92D653" w14:textId="6F7AA079" w:rsidR="001850F3" w:rsidRPr="00A441DF" w:rsidDel="00E0283A" w:rsidRDefault="001850F3" w:rsidP="001850F3">
      <w:pPr>
        <w:pStyle w:val="a1"/>
        <w:rPr>
          <w:del w:id="984" w:author="Иван" w:date="2022-12-18T18:41:00Z"/>
        </w:rPr>
      </w:pPr>
      <w:del w:id="985" w:author="Иван" w:date="2022-12-18T18:41:00Z">
        <w:r w:rsidRPr="00A441DF" w:rsidDel="00E0283A">
          <w:delText>    img_invert = ImageOps.invert(img)</w:delText>
        </w:r>
      </w:del>
    </w:p>
    <w:p w14:paraId="0B34FB68" w14:textId="01212FE3" w:rsidR="001850F3" w:rsidRPr="00A441DF" w:rsidDel="00E0283A" w:rsidRDefault="001850F3" w:rsidP="001850F3">
      <w:pPr>
        <w:pStyle w:val="a1"/>
        <w:rPr>
          <w:del w:id="986" w:author="Иван" w:date="2022-12-18T18:41:00Z"/>
        </w:rPr>
      </w:pPr>
      <w:del w:id="987" w:author="Иван" w:date="2022-12-18T18:41:00Z">
        <w:r w:rsidRPr="00A441DF" w:rsidDel="00E0283A">
          <w:delText>    width, height = img.size</w:delText>
        </w:r>
      </w:del>
    </w:p>
    <w:p w14:paraId="0A9D82AD" w14:textId="02D68F35" w:rsidR="001850F3" w:rsidRPr="00A441DF" w:rsidDel="00E0283A" w:rsidRDefault="001850F3" w:rsidP="001850F3">
      <w:pPr>
        <w:pStyle w:val="a1"/>
        <w:rPr>
          <w:del w:id="988" w:author="Иван" w:date="2022-12-18T18:41:00Z"/>
        </w:rPr>
      </w:pPr>
      <w:del w:id="989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if</w:delText>
        </w:r>
        <w:r w:rsidRPr="00A441DF" w:rsidDel="00E0283A">
          <w:delText xml:space="preserve"> vertical:</w:delText>
        </w:r>
      </w:del>
    </w:p>
    <w:p w14:paraId="57AADBAC" w14:textId="3962F45C" w:rsidR="001850F3" w:rsidRPr="00A441DF" w:rsidDel="00E0283A" w:rsidRDefault="001850F3" w:rsidP="001850F3">
      <w:pPr>
        <w:pStyle w:val="a1"/>
        <w:rPr>
          <w:del w:id="990" w:author="Иван" w:date="2022-12-18T18:41:00Z"/>
        </w:rPr>
      </w:pPr>
      <w:del w:id="991" w:author="Иван" w:date="2022-12-18T18:41:00Z">
        <w:r w:rsidRPr="00A441DF" w:rsidDel="00E0283A">
          <w:delText xml:space="preserve">        </w:delText>
        </w:r>
        <w:r w:rsidRPr="00A441DF" w:rsidDel="00E0283A">
          <w:rPr>
            <w:i/>
            <w:iCs/>
          </w:rPr>
          <w:delText>for</w:delText>
        </w:r>
        <w:r w:rsidRPr="00A441DF" w:rsidDel="00E0283A">
          <w:delText xml:space="preserve"> i </w:delText>
        </w:r>
        <w:r w:rsidRPr="00A441DF" w:rsidDel="00E0283A">
          <w:rPr>
            <w:i/>
            <w:iCs/>
          </w:rPr>
          <w:delText>in</w:delText>
        </w:r>
        <w:r w:rsidRPr="00A441DF" w:rsidDel="00E0283A">
          <w:delText xml:space="preserve"> range(1, width // N+1, 2):</w:delText>
        </w:r>
      </w:del>
    </w:p>
    <w:p w14:paraId="50BA317F" w14:textId="11EB258C" w:rsidR="001850F3" w:rsidRPr="00A441DF" w:rsidDel="00E0283A" w:rsidRDefault="001850F3" w:rsidP="001850F3">
      <w:pPr>
        <w:pStyle w:val="a1"/>
        <w:rPr>
          <w:del w:id="992" w:author="Иван" w:date="2022-12-18T18:41:00Z"/>
        </w:rPr>
      </w:pPr>
      <w:del w:id="993" w:author="Иван" w:date="2022-12-18T18:41:00Z">
        <w:r w:rsidRPr="00A441DF" w:rsidDel="00E0283A">
          <w:delText>            start = i*N</w:delText>
        </w:r>
      </w:del>
    </w:p>
    <w:p w14:paraId="1209B114" w14:textId="72A5F6B7" w:rsidR="001850F3" w:rsidRPr="00A441DF" w:rsidDel="00E0283A" w:rsidRDefault="001850F3" w:rsidP="001850F3">
      <w:pPr>
        <w:pStyle w:val="a1"/>
        <w:rPr>
          <w:del w:id="994" w:author="Иван" w:date="2022-12-18T18:41:00Z"/>
        </w:rPr>
      </w:pPr>
      <w:del w:id="995" w:author="Иван" w:date="2022-12-18T18:41:00Z">
        <w:r w:rsidRPr="00A441DF" w:rsidDel="00E0283A">
          <w:delText xml:space="preserve">            end = (i+1)*N </w:delText>
        </w:r>
        <w:r w:rsidRPr="00A441DF" w:rsidDel="00E0283A">
          <w:rPr>
            <w:i/>
            <w:iCs/>
          </w:rPr>
          <w:delText>if</w:delText>
        </w:r>
        <w:r w:rsidRPr="00A441DF" w:rsidDel="00E0283A">
          <w:delText xml:space="preserve"> (i+1)*N &lt;= width </w:delText>
        </w:r>
        <w:r w:rsidRPr="00A441DF" w:rsidDel="00E0283A">
          <w:rPr>
            <w:i/>
            <w:iCs/>
          </w:rPr>
          <w:delText>else</w:delText>
        </w:r>
        <w:r w:rsidRPr="00A441DF" w:rsidDel="00E0283A">
          <w:delText xml:space="preserve"> width</w:delText>
        </w:r>
      </w:del>
    </w:p>
    <w:p w14:paraId="18DAFAE0" w14:textId="0B82E781" w:rsidR="001850F3" w:rsidRPr="00A441DF" w:rsidDel="00E0283A" w:rsidRDefault="001850F3" w:rsidP="001850F3">
      <w:pPr>
        <w:pStyle w:val="a1"/>
        <w:rPr>
          <w:del w:id="996" w:author="Иван" w:date="2022-12-18T18:41:00Z"/>
        </w:rPr>
      </w:pPr>
      <w:del w:id="997" w:author="Иван" w:date="2022-12-18T18:41:00Z">
        <w:r w:rsidRPr="00A441DF" w:rsidDel="00E0283A">
          <w:delText>            region = img_invert.crop((start, 0, end, height))</w:delText>
        </w:r>
      </w:del>
    </w:p>
    <w:p w14:paraId="23D7161A" w14:textId="5C3168A9" w:rsidR="001850F3" w:rsidRPr="00A441DF" w:rsidDel="00E0283A" w:rsidRDefault="001850F3" w:rsidP="001850F3">
      <w:pPr>
        <w:pStyle w:val="a1"/>
        <w:rPr>
          <w:del w:id="998" w:author="Иван" w:date="2022-12-18T18:41:00Z"/>
        </w:rPr>
      </w:pPr>
      <w:del w:id="999" w:author="Иван" w:date="2022-12-18T18:41:00Z">
        <w:r w:rsidRPr="00A441DF" w:rsidDel="00E0283A">
          <w:delText>            img.paste(region, (start, 0, end, height))</w:delText>
        </w:r>
      </w:del>
    </w:p>
    <w:p w14:paraId="0D77BC2A" w14:textId="5D766B43" w:rsidR="001850F3" w:rsidRPr="00A441DF" w:rsidDel="00E0283A" w:rsidRDefault="001850F3" w:rsidP="001850F3">
      <w:pPr>
        <w:pStyle w:val="a1"/>
        <w:rPr>
          <w:del w:id="1000" w:author="Иван" w:date="2022-12-18T18:41:00Z"/>
        </w:rPr>
      </w:pPr>
      <w:del w:id="1001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else</w:delText>
        </w:r>
        <w:r w:rsidRPr="00A441DF" w:rsidDel="00E0283A">
          <w:delText>:</w:delText>
        </w:r>
      </w:del>
    </w:p>
    <w:p w14:paraId="457A4D22" w14:textId="125F9C94" w:rsidR="001850F3" w:rsidRPr="00A441DF" w:rsidDel="00E0283A" w:rsidRDefault="001850F3" w:rsidP="001850F3">
      <w:pPr>
        <w:pStyle w:val="a1"/>
        <w:rPr>
          <w:del w:id="1002" w:author="Иван" w:date="2022-12-18T18:41:00Z"/>
        </w:rPr>
      </w:pPr>
      <w:del w:id="1003" w:author="Иван" w:date="2022-12-18T18:41:00Z">
        <w:r w:rsidRPr="00A441DF" w:rsidDel="00E0283A">
          <w:delText xml:space="preserve">        </w:delText>
        </w:r>
        <w:r w:rsidRPr="00A441DF" w:rsidDel="00E0283A">
          <w:rPr>
            <w:i/>
            <w:iCs/>
          </w:rPr>
          <w:delText>for</w:delText>
        </w:r>
        <w:r w:rsidRPr="00A441DF" w:rsidDel="00E0283A">
          <w:delText xml:space="preserve"> i </w:delText>
        </w:r>
        <w:r w:rsidRPr="00A441DF" w:rsidDel="00E0283A">
          <w:rPr>
            <w:i/>
            <w:iCs/>
          </w:rPr>
          <w:delText>in</w:delText>
        </w:r>
        <w:r w:rsidRPr="00A441DF" w:rsidDel="00E0283A">
          <w:delText xml:space="preserve"> range(1, height // N+1, 2):</w:delText>
        </w:r>
      </w:del>
    </w:p>
    <w:p w14:paraId="7FEDDBD4" w14:textId="09ECC624" w:rsidR="001850F3" w:rsidRPr="00A441DF" w:rsidDel="00E0283A" w:rsidRDefault="001850F3" w:rsidP="001850F3">
      <w:pPr>
        <w:pStyle w:val="a1"/>
        <w:rPr>
          <w:del w:id="1004" w:author="Иван" w:date="2022-12-18T18:41:00Z"/>
        </w:rPr>
      </w:pPr>
      <w:del w:id="1005" w:author="Иван" w:date="2022-12-18T18:41:00Z">
        <w:r w:rsidRPr="00A441DF" w:rsidDel="00E0283A">
          <w:delText>            start = i*N</w:delText>
        </w:r>
      </w:del>
    </w:p>
    <w:p w14:paraId="631742FC" w14:textId="27B7155D" w:rsidR="001850F3" w:rsidRPr="00A441DF" w:rsidDel="00E0283A" w:rsidRDefault="001850F3" w:rsidP="001850F3">
      <w:pPr>
        <w:pStyle w:val="a1"/>
        <w:rPr>
          <w:del w:id="1006" w:author="Иван" w:date="2022-12-18T18:41:00Z"/>
        </w:rPr>
      </w:pPr>
      <w:del w:id="1007" w:author="Иван" w:date="2022-12-18T18:41:00Z">
        <w:r w:rsidRPr="00A441DF" w:rsidDel="00E0283A">
          <w:delText xml:space="preserve">            end = (i+1)*N </w:delText>
        </w:r>
        <w:r w:rsidRPr="00A441DF" w:rsidDel="00E0283A">
          <w:rPr>
            <w:i/>
            <w:iCs/>
          </w:rPr>
          <w:delText>if</w:delText>
        </w:r>
        <w:r w:rsidRPr="00A441DF" w:rsidDel="00E0283A">
          <w:delText xml:space="preserve"> (i+1)*N &lt;= height </w:delText>
        </w:r>
        <w:r w:rsidRPr="00A441DF" w:rsidDel="00E0283A">
          <w:rPr>
            <w:i/>
            <w:iCs/>
          </w:rPr>
          <w:delText>else</w:delText>
        </w:r>
        <w:r w:rsidRPr="00A441DF" w:rsidDel="00E0283A">
          <w:delText xml:space="preserve"> height</w:delText>
        </w:r>
      </w:del>
    </w:p>
    <w:p w14:paraId="0E7197D7" w14:textId="708EFDF6" w:rsidR="001850F3" w:rsidRPr="00A441DF" w:rsidDel="00E0283A" w:rsidRDefault="001850F3" w:rsidP="001850F3">
      <w:pPr>
        <w:pStyle w:val="a1"/>
        <w:rPr>
          <w:del w:id="1008" w:author="Иван" w:date="2022-12-18T18:41:00Z"/>
        </w:rPr>
      </w:pPr>
      <w:del w:id="1009" w:author="Иван" w:date="2022-12-18T18:41:00Z">
        <w:r w:rsidRPr="00A441DF" w:rsidDel="00E0283A">
          <w:delText>            region = img_invert.crop((0, start, width, end))</w:delText>
        </w:r>
      </w:del>
    </w:p>
    <w:p w14:paraId="36DAC1DD" w14:textId="4DB39233" w:rsidR="001850F3" w:rsidRPr="00A441DF" w:rsidDel="00E0283A" w:rsidRDefault="001850F3" w:rsidP="001850F3">
      <w:pPr>
        <w:pStyle w:val="a1"/>
        <w:rPr>
          <w:del w:id="1010" w:author="Иван" w:date="2022-12-18T18:41:00Z"/>
        </w:rPr>
      </w:pPr>
      <w:del w:id="1011" w:author="Иван" w:date="2022-12-18T18:41:00Z">
        <w:r w:rsidRPr="00A441DF" w:rsidDel="00E0283A">
          <w:delText>            img.paste(region, (0, start, width, end))</w:delText>
        </w:r>
      </w:del>
    </w:p>
    <w:p w14:paraId="014BFBF4" w14:textId="67239E65" w:rsidR="001850F3" w:rsidRPr="00A441DF" w:rsidDel="00E0283A" w:rsidRDefault="001850F3" w:rsidP="001850F3">
      <w:pPr>
        <w:pStyle w:val="a1"/>
        <w:rPr>
          <w:del w:id="1012" w:author="Иван" w:date="2022-12-18T18:41:00Z"/>
        </w:rPr>
      </w:pPr>
      <w:del w:id="1013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return</w:delText>
        </w:r>
        <w:r w:rsidRPr="00A441DF" w:rsidDel="00E0283A">
          <w:delText xml:space="preserve"> img</w:delText>
        </w:r>
      </w:del>
    </w:p>
    <w:p w14:paraId="5B0D69C0" w14:textId="5C806D3E" w:rsidR="001850F3" w:rsidRPr="00A441DF" w:rsidDel="00E0283A" w:rsidRDefault="001850F3" w:rsidP="001850F3">
      <w:pPr>
        <w:pStyle w:val="a1"/>
        <w:rPr>
          <w:del w:id="1014" w:author="Иван" w:date="2022-12-18T18:41:00Z"/>
        </w:rPr>
      </w:pPr>
    </w:p>
    <w:p w14:paraId="2C9EC7BD" w14:textId="042D7806" w:rsidR="001850F3" w:rsidRPr="00A441DF" w:rsidDel="00E0283A" w:rsidRDefault="001850F3" w:rsidP="001850F3">
      <w:pPr>
        <w:pStyle w:val="a1"/>
        <w:rPr>
          <w:del w:id="1015" w:author="Иван" w:date="2022-12-18T18:41:00Z"/>
        </w:rPr>
      </w:pPr>
      <w:del w:id="1016" w:author="Иван" w:date="2022-12-18T18:41:00Z">
        <w:r w:rsidRPr="00A441DF" w:rsidDel="00E0283A">
          <w:delText>def mix(img: Image.Image, rules: dict):</w:delText>
        </w:r>
      </w:del>
    </w:p>
    <w:p w14:paraId="62616C8F" w14:textId="55A1C57F" w:rsidR="001850F3" w:rsidRPr="00A441DF" w:rsidDel="00E0283A" w:rsidRDefault="001850F3" w:rsidP="001850F3">
      <w:pPr>
        <w:pStyle w:val="a1"/>
        <w:rPr>
          <w:del w:id="1017" w:author="Иван" w:date="2022-12-18T18:41:00Z"/>
        </w:rPr>
      </w:pPr>
      <w:del w:id="1018" w:author="Иван" w:date="2022-12-18T18:41:00Z">
        <w:r w:rsidRPr="00A441DF" w:rsidDel="00E0283A">
          <w:delText>    width, height = img.size</w:delText>
        </w:r>
      </w:del>
    </w:p>
    <w:p w14:paraId="4E8E8E0E" w14:textId="55AA7D9D" w:rsidR="001850F3" w:rsidRPr="00A441DF" w:rsidDel="00E0283A" w:rsidRDefault="001850F3" w:rsidP="001850F3">
      <w:pPr>
        <w:pStyle w:val="a1"/>
        <w:rPr>
          <w:del w:id="1019" w:author="Иван" w:date="2022-12-18T18:41:00Z"/>
        </w:rPr>
      </w:pPr>
      <w:del w:id="1020" w:author="Иван" w:date="2022-12-18T18:41:00Z">
        <w:r w:rsidRPr="00A441DF" w:rsidDel="00E0283A">
          <w:delText>    region_length = width // 3</w:delText>
        </w:r>
      </w:del>
    </w:p>
    <w:p w14:paraId="4DEC7C56" w14:textId="4317D90C" w:rsidR="001850F3" w:rsidRPr="00A441DF" w:rsidDel="00E0283A" w:rsidRDefault="001850F3" w:rsidP="001850F3">
      <w:pPr>
        <w:pStyle w:val="a1"/>
        <w:rPr>
          <w:del w:id="1021" w:author="Иван" w:date="2022-12-18T18:41:00Z"/>
        </w:rPr>
      </w:pPr>
      <w:del w:id="1022" w:author="Иван" w:date="2022-12-18T18:41:00Z">
        <w:r w:rsidRPr="00A441DF" w:rsidDel="00E0283A">
          <w:delText>    new_img = Image.new("RGB", (width, height), "black")</w:delText>
        </w:r>
      </w:del>
    </w:p>
    <w:p w14:paraId="046AD380" w14:textId="4FA1F79A" w:rsidR="001850F3" w:rsidRPr="00A441DF" w:rsidDel="00E0283A" w:rsidRDefault="001850F3" w:rsidP="001850F3">
      <w:pPr>
        <w:pStyle w:val="a1"/>
        <w:rPr>
          <w:del w:id="1023" w:author="Иван" w:date="2022-12-18T18:41:00Z"/>
        </w:rPr>
      </w:pPr>
      <w:del w:id="1024" w:author="Иван" w:date="2022-12-18T18:41:00Z">
        <w:r w:rsidRPr="00A441DF" w:rsidDel="00E0283A">
          <w:delText xml:space="preserve">    </w:delText>
        </w:r>
        <w:r w:rsidRPr="00A441DF" w:rsidDel="00E0283A">
          <w:rPr>
            <w:i/>
            <w:iCs/>
          </w:rPr>
          <w:delText>for</w:delText>
        </w:r>
        <w:r w:rsidRPr="00A441DF" w:rsidDel="00E0283A">
          <w:delText xml:space="preserve"> n </w:delText>
        </w:r>
        <w:r w:rsidRPr="00A441DF" w:rsidDel="00E0283A">
          <w:rPr>
            <w:i/>
            <w:iCs/>
          </w:rPr>
          <w:delText>in</w:delText>
        </w:r>
        <w:r w:rsidRPr="00A441DF" w:rsidDel="00E0283A">
          <w:delText xml:space="preserve"> range(9):</w:delText>
        </w:r>
      </w:del>
    </w:p>
    <w:p w14:paraId="11408A54" w14:textId="4724BB29" w:rsidR="001850F3" w:rsidRPr="00A441DF" w:rsidDel="00E0283A" w:rsidRDefault="001850F3" w:rsidP="001850F3">
      <w:pPr>
        <w:pStyle w:val="a1"/>
        <w:rPr>
          <w:del w:id="1025" w:author="Иван" w:date="2022-12-18T18:41:00Z"/>
        </w:rPr>
      </w:pPr>
      <w:del w:id="1026" w:author="Иван" w:date="2022-12-18T18:41:00Z">
        <w:r w:rsidRPr="00A441DF" w:rsidDel="00E0283A">
          <w:delText>        m = rules[n]</w:delText>
        </w:r>
      </w:del>
    </w:p>
    <w:p w14:paraId="74076E29" w14:textId="444C9894" w:rsidR="001850F3" w:rsidRPr="00A441DF" w:rsidDel="00E0283A" w:rsidRDefault="001850F3" w:rsidP="001850F3">
      <w:pPr>
        <w:pStyle w:val="a1"/>
        <w:rPr>
          <w:del w:id="1027" w:author="Иван" w:date="2022-12-18T18:41:00Z"/>
        </w:rPr>
      </w:pPr>
      <w:del w:id="1028" w:author="Иван" w:date="2022-12-18T18:41:00Z">
        <w:r w:rsidRPr="00A441DF" w:rsidDel="00E0283A">
          <w:delText>        region = img.crop((m % 3 * region_length, m // 3 * region_length,</w:delText>
        </w:r>
      </w:del>
    </w:p>
    <w:p w14:paraId="5C1A1D32" w14:textId="3CCA5FEC" w:rsidR="001850F3" w:rsidRPr="00A441DF" w:rsidDel="00E0283A" w:rsidRDefault="001850F3" w:rsidP="001850F3">
      <w:pPr>
        <w:pStyle w:val="a1"/>
        <w:rPr>
          <w:del w:id="1029" w:author="Иван" w:date="2022-12-18T18:41:00Z"/>
        </w:rPr>
      </w:pPr>
      <w:del w:id="1030" w:author="Иван" w:date="2022-12-18T18:41:00Z">
        <w:r w:rsidRPr="00A441DF" w:rsidDel="00E0283A">
          <w:delText>                          (m % 3 + 1) * region_length, (m // 3 + 1) * region_length))</w:delText>
        </w:r>
      </w:del>
    </w:p>
    <w:p w14:paraId="70DEDC34" w14:textId="28318711" w:rsidR="001850F3" w:rsidRPr="00A441DF" w:rsidDel="00E0283A" w:rsidRDefault="001850F3" w:rsidP="001850F3">
      <w:pPr>
        <w:pStyle w:val="a1"/>
        <w:rPr>
          <w:del w:id="1031" w:author="Иван" w:date="2022-12-18T18:41:00Z"/>
        </w:rPr>
      </w:pPr>
      <w:del w:id="1032" w:author="Иван" w:date="2022-12-18T18:41:00Z">
        <w:r w:rsidRPr="00A441DF" w:rsidDel="00E0283A">
          <w:delText>        new_img.paste(region, (n % 3 * region_length, n // 3 * region_length,</w:delText>
        </w:r>
      </w:del>
    </w:p>
    <w:p w14:paraId="30B2BD50" w14:textId="0185DA27" w:rsidR="001850F3" w:rsidRPr="00A441DF" w:rsidDel="00E0283A" w:rsidRDefault="001850F3" w:rsidP="001850F3">
      <w:pPr>
        <w:pStyle w:val="a1"/>
        <w:rPr>
          <w:del w:id="1033" w:author="Иван" w:date="2022-12-18T18:41:00Z"/>
        </w:rPr>
      </w:pPr>
      <w:del w:id="1034" w:author="Иван" w:date="2022-12-18T18:41:00Z">
        <w:r w:rsidRPr="00A441DF" w:rsidDel="00E0283A">
          <w:delText>                      (n % 3 + 1) * region_length, (n // 3 + 1) * region_length))</w:delText>
        </w:r>
      </w:del>
    </w:p>
    <w:p w14:paraId="54157ACE" w14:textId="768E32CA" w:rsidR="001850F3" w:rsidRPr="001850F3" w:rsidDel="00E0283A" w:rsidRDefault="001850F3" w:rsidP="001850F3">
      <w:pPr>
        <w:pStyle w:val="a1"/>
        <w:rPr>
          <w:del w:id="1035" w:author="Иван" w:date="2022-12-18T18:41:00Z"/>
          <w:lang w:val="ru-RU"/>
        </w:rPr>
      </w:pPr>
      <w:del w:id="1036" w:author="Иван" w:date="2022-12-18T18:41:00Z">
        <w:r w:rsidRPr="00A441DF" w:rsidDel="00E0283A">
          <w:delText xml:space="preserve">    </w:delText>
        </w:r>
        <w:r w:rsidRPr="001850F3" w:rsidDel="00E0283A">
          <w:rPr>
            <w:i/>
            <w:iCs/>
            <w:lang w:val="ru-RU"/>
          </w:rPr>
          <w:delText>return</w:delText>
        </w:r>
        <w:r w:rsidRPr="001850F3" w:rsidDel="00E0283A">
          <w:rPr>
            <w:lang w:val="ru-RU"/>
          </w:rPr>
          <w:delText xml:space="preserve"> new_img</w:delText>
        </w:r>
      </w:del>
    </w:p>
    <w:p w14:paraId="57151B62" w14:textId="483F6758" w:rsidR="001850F3" w:rsidRPr="001850F3" w:rsidDel="00E0283A" w:rsidRDefault="001850F3" w:rsidP="001850F3">
      <w:pPr>
        <w:pStyle w:val="a1"/>
        <w:rPr>
          <w:del w:id="1037" w:author="Иван" w:date="2022-12-18T18:41:00Z"/>
          <w:lang w:val="ru-RU"/>
        </w:rPr>
      </w:pPr>
    </w:p>
    <w:p w14:paraId="2C583B47" w14:textId="3C1ED552" w:rsidR="00BE1253" w:rsidRDefault="00BE1253" w:rsidP="00A34013">
      <w:pPr>
        <w:pStyle w:val="a1"/>
      </w:pPr>
    </w:p>
    <w:sectPr w:rsidR="00BE1253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9595" w14:textId="77777777" w:rsidR="002057F4" w:rsidRDefault="002057F4" w:rsidP="006E39E1">
      <w:r>
        <w:separator/>
      </w:r>
    </w:p>
    <w:p w14:paraId="39266EF7" w14:textId="77777777" w:rsidR="002057F4" w:rsidRDefault="002057F4" w:rsidP="006E39E1"/>
  </w:endnote>
  <w:endnote w:type="continuationSeparator" w:id="0">
    <w:p w14:paraId="2FB604A6" w14:textId="77777777" w:rsidR="002057F4" w:rsidRDefault="002057F4" w:rsidP="006E39E1">
      <w:r>
        <w:continuationSeparator/>
      </w:r>
    </w:p>
    <w:p w14:paraId="74DD20CE" w14:textId="77777777" w:rsidR="002057F4" w:rsidRDefault="002057F4" w:rsidP="006E3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0CAF" w14:textId="3D9EC642" w:rsidR="00711773" w:rsidRDefault="00E3428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81D6A9E" w14:textId="77777777" w:rsidR="00711773" w:rsidRDefault="00000000" w:rsidP="006E39E1"/>
  <w:p w14:paraId="3049FD77" w14:textId="77777777" w:rsidR="0077082B" w:rsidRDefault="0077082B" w:rsidP="006E39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221A" w14:textId="77777777" w:rsidR="002057F4" w:rsidRDefault="002057F4" w:rsidP="006E39E1">
      <w:r>
        <w:separator/>
      </w:r>
    </w:p>
    <w:p w14:paraId="6026EA27" w14:textId="77777777" w:rsidR="002057F4" w:rsidRDefault="002057F4" w:rsidP="006E39E1"/>
  </w:footnote>
  <w:footnote w:type="continuationSeparator" w:id="0">
    <w:p w14:paraId="09A71EF7" w14:textId="77777777" w:rsidR="002057F4" w:rsidRDefault="002057F4" w:rsidP="006E39E1">
      <w:r>
        <w:continuationSeparator/>
      </w:r>
    </w:p>
    <w:p w14:paraId="6B5BB27C" w14:textId="77777777" w:rsidR="002057F4" w:rsidRDefault="002057F4" w:rsidP="006E39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3A196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36D3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0A9E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8AE6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B09E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0251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2827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B609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DEF4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948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73D1F"/>
    <w:multiLevelType w:val="hybridMultilevel"/>
    <w:tmpl w:val="398C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A7554D7"/>
    <w:multiLevelType w:val="multilevel"/>
    <w:tmpl w:val="FB5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03751"/>
    <w:multiLevelType w:val="multilevel"/>
    <w:tmpl w:val="D6E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725666"/>
    <w:multiLevelType w:val="hybridMultilevel"/>
    <w:tmpl w:val="7DDE4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5C2622"/>
    <w:multiLevelType w:val="multilevel"/>
    <w:tmpl w:val="206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857D7"/>
    <w:multiLevelType w:val="multilevel"/>
    <w:tmpl w:val="37E6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25CAC"/>
    <w:multiLevelType w:val="multilevel"/>
    <w:tmpl w:val="FB5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F3994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4959"/>
    <w:multiLevelType w:val="multilevel"/>
    <w:tmpl w:val="5678B53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3FF54B5D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9350D"/>
    <w:multiLevelType w:val="hybridMultilevel"/>
    <w:tmpl w:val="BFDC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173FBA"/>
    <w:multiLevelType w:val="hybridMultilevel"/>
    <w:tmpl w:val="F6468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FE08C5"/>
    <w:multiLevelType w:val="hybridMultilevel"/>
    <w:tmpl w:val="525AD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16F3F"/>
    <w:multiLevelType w:val="hybridMultilevel"/>
    <w:tmpl w:val="1FFC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EC250A"/>
    <w:multiLevelType w:val="multilevel"/>
    <w:tmpl w:val="750A8B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D540977"/>
    <w:multiLevelType w:val="hybridMultilevel"/>
    <w:tmpl w:val="804A2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BE4575"/>
    <w:multiLevelType w:val="multilevel"/>
    <w:tmpl w:val="A99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00048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B6026"/>
    <w:multiLevelType w:val="multilevel"/>
    <w:tmpl w:val="B8B0BBF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774712E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7047">
    <w:abstractNumId w:val="28"/>
  </w:num>
  <w:num w:numId="2" w16cid:durableId="44260726">
    <w:abstractNumId w:val="24"/>
  </w:num>
  <w:num w:numId="3" w16cid:durableId="683552044">
    <w:abstractNumId w:val="18"/>
  </w:num>
  <w:num w:numId="4" w16cid:durableId="1662267670">
    <w:abstractNumId w:val="29"/>
  </w:num>
  <w:num w:numId="5" w16cid:durableId="2105614510">
    <w:abstractNumId w:val="23"/>
  </w:num>
  <w:num w:numId="6" w16cid:durableId="1368598929">
    <w:abstractNumId w:val="20"/>
  </w:num>
  <w:num w:numId="7" w16cid:durableId="2066755694">
    <w:abstractNumId w:val="11"/>
  </w:num>
  <w:num w:numId="8" w16cid:durableId="976229386">
    <w:abstractNumId w:val="26"/>
  </w:num>
  <w:num w:numId="9" w16cid:durableId="45229586">
    <w:abstractNumId w:val="15"/>
  </w:num>
  <w:num w:numId="10" w16cid:durableId="1355693648">
    <w:abstractNumId w:val="14"/>
  </w:num>
  <w:num w:numId="11" w16cid:durableId="1028989037">
    <w:abstractNumId w:val="16"/>
  </w:num>
  <w:num w:numId="12" w16cid:durableId="2139913775">
    <w:abstractNumId w:val="9"/>
  </w:num>
  <w:num w:numId="13" w16cid:durableId="920412198">
    <w:abstractNumId w:val="7"/>
  </w:num>
  <w:num w:numId="14" w16cid:durableId="1468622431">
    <w:abstractNumId w:val="6"/>
  </w:num>
  <w:num w:numId="15" w16cid:durableId="1015572350">
    <w:abstractNumId w:val="5"/>
  </w:num>
  <w:num w:numId="16" w16cid:durableId="1456290465">
    <w:abstractNumId w:val="4"/>
  </w:num>
  <w:num w:numId="17" w16cid:durableId="1321929421">
    <w:abstractNumId w:val="8"/>
  </w:num>
  <w:num w:numId="18" w16cid:durableId="1953971760">
    <w:abstractNumId w:val="3"/>
  </w:num>
  <w:num w:numId="19" w16cid:durableId="1779328599">
    <w:abstractNumId w:val="2"/>
  </w:num>
  <w:num w:numId="20" w16cid:durableId="1737581063">
    <w:abstractNumId w:val="1"/>
  </w:num>
  <w:num w:numId="21" w16cid:durableId="912083251">
    <w:abstractNumId w:val="0"/>
  </w:num>
  <w:num w:numId="22" w16cid:durableId="1480919989">
    <w:abstractNumId w:val="12"/>
  </w:num>
  <w:num w:numId="23" w16cid:durableId="1881548564">
    <w:abstractNumId w:val="22"/>
  </w:num>
  <w:num w:numId="24" w16cid:durableId="852500731">
    <w:abstractNumId w:val="25"/>
  </w:num>
  <w:num w:numId="25" w16cid:durableId="1359576012">
    <w:abstractNumId w:val="13"/>
  </w:num>
  <w:num w:numId="26" w16cid:durableId="942570202">
    <w:abstractNumId w:val="21"/>
  </w:num>
  <w:num w:numId="27" w16cid:durableId="1385910423">
    <w:abstractNumId w:val="10"/>
  </w:num>
  <w:num w:numId="28" w16cid:durableId="107940880">
    <w:abstractNumId w:val="19"/>
  </w:num>
  <w:num w:numId="29" w16cid:durableId="887842026">
    <w:abstractNumId w:val="17"/>
  </w:num>
  <w:num w:numId="30" w16cid:durableId="123712759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">
    <w15:presenceInfo w15:providerId="Windows Live" w15:userId="8dc80dd53e156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7E"/>
    <w:rsid w:val="0004240B"/>
    <w:rsid w:val="00046CF1"/>
    <w:rsid w:val="00056851"/>
    <w:rsid w:val="00082047"/>
    <w:rsid w:val="000A7BF2"/>
    <w:rsid w:val="000B6889"/>
    <w:rsid w:val="000E034A"/>
    <w:rsid w:val="001850F3"/>
    <w:rsid w:val="001A767C"/>
    <w:rsid w:val="002057F4"/>
    <w:rsid w:val="00224625"/>
    <w:rsid w:val="00315A09"/>
    <w:rsid w:val="0035721E"/>
    <w:rsid w:val="00357A77"/>
    <w:rsid w:val="00360C5E"/>
    <w:rsid w:val="0036202C"/>
    <w:rsid w:val="003D3AC7"/>
    <w:rsid w:val="003D53DA"/>
    <w:rsid w:val="003E1E03"/>
    <w:rsid w:val="003F0245"/>
    <w:rsid w:val="00444A09"/>
    <w:rsid w:val="004462B7"/>
    <w:rsid w:val="0046765E"/>
    <w:rsid w:val="004A6AF8"/>
    <w:rsid w:val="004F0E57"/>
    <w:rsid w:val="004F233F"/>
    <w:rsid w:val="0057286B"/>
    <w:rsid w:val="00584420"/>
    <w:rsid w:val="00594C24"/>
    <w:rsid w:val="005C722D"/>
    <w:rsid w:val="005D2A7E"/>
    <w:rsid w:val="005E1EDC"/>
    <w:rsid w:val="005F03D7"/>
    <w:rsid w:val="006022A0"/>
    <w:rsid w:val="00643A14"/>
    <w:rsid w:val="00673AC8"/>
    <w:rsid w:val="006947A6"/>
    <w:rsid w:val="006B2D01"/>
    <w:rsid w:val="006E1808"/>
    <w:rsid w:val="006E39E1"/>
    <w:rsid w:val="0077082B"/>
    <w:rsid w:val="00777102"/>
    <w:rsid w:val="008924EF"/>
    <w:rsid w:val="008A5D08"/>
    <w:rsid w:val="008B247A"/>
    <w:rsid w:val="008C1817"/>
    <w:rsid w:val="009314D6"/>
    <w:rsid w:val="009A42C4"/>
    <w:rsid w:val="009B482B"/>
    <w:rsid w:val="00A34013"/>
    <w:rsid w:val="00A441DF"/>
    <w:rsid w:val="00A92455"/>
    <w:rsid w:val="00AA3598"/>
    <w:rsid w:val="00B168BE"/>
    <w:rsid w:val="00B46B7F"/>
    <w:rsid w:val="00BA4EAE"/>
    <w:rsid w:val="00BE1253"/>
    <w:rsid w:val="00CE0661"/>
    <w:rsid w:val="00D00CDA"/>
    <w:rsid w:val="00D0253E"/>
    <w:rsid w:val="00D370F2"/>
    <w:rsid w:val="00DA4679"/>
    <w:rsid w:val="00DB7040"/>
    <w:rsid w:val="00DE0EE6"/>
    <w:rsid w:val="00E0283A"/>
    <w:rsid w:val="00E27747"/>
    <w:rsid w:val="00E34284"/>
    <w:rsid w:val="00E62B9A"/>
    <w:rsid w:val="00EA6807"/>
    <w:rsid w:val="00EB1004"/>
    <w:rsid w:val="00ED0CF1"/>
    <w:rsid w:val="00ED5720"/>
    <w:rsid w:val="00F036AA"/>
    <w:rsid w:val="00F14AFC"/>
    <w:rsid w:val="00F312C1"/>
    <w:rsid w:val="00F46302"/>
    <w:rsid w:val="00F55E88"/>
    <w:rsid w:val="00FC259A"/>
    <w:rsid w:val="00FE7649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129F"/>
  <w15:docId w15:val="{BCE2219C-9E5D-497E-BA4A-1A8B090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E1"/>
    <w:pPr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1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link w:val="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customStyle="1" w:styleId="a1">
    <w:name w:val="блок кода"/>
    <w:basedOn w:val="a2"/>
    <w:link w:val="a3"/>
    <w:qFormat/>
    <w:rsid w:val="00DB7040"/>
  </w:style>
  <w:style w:type="paragraph" w:customStyle="1" w:styleId="a4">
    <w:name w:val="код в тексте"/>
    <w:basedOn w:val="Textbody"/>
    <w:link w:val="a5"/>
    <w:qFormat/>
    <w:rsid w:val="00D00CDA"/>
    <w:rPr>
      <w:i/>
      <w:noProof/>
    </w:rPr>
  </w:style>
  <w:style w:type="character" w:customStyle="1" w:styleId="Standard1">
    <w:name w:val="Standard Знак1"/>
    <w:basedOn w:val="DefaultParagraphFont"/>
    <w:link w:val="Standard"/>
    <w:rsid w:val="00DB7040"/>
    <w:rPr>
      <w:rFonts w:ascii="Times New Roman" w:eastAsia="Times New Roman" w:hAnsi="Times New Roman" w:cs="Times New Roman"/>
      <w:sz w:val="28"/>
    </w:rPr>
  </w:style>
  <w:style w:type="character" w:customStyle="1" w:styleId="1">
    <w:name w:val="Листинг Знак1"/>
    <w:basedOn w:val="Standard1"/>
    <w:link w:val="a"/>
    <w:rsid w:val="00DB7040"/>
    <w:rPr>
      <w:rFonts w:ascii="Courier New" w:eastAsia="Courier New" w:hAnsi="Courier New" w:cs="Courier New"/>
      <w:sz w:val="22"/>
    </w:rPr>
  </w:style>
  <w:style w:type="character" w:customStyle="1" w:styleId="11">
    <w:name w:val="Код Знак1"/>
    <w:basedOn w:val="1"/>
    <w:link w:val="a2"/>
    <w:rsid w:val="00DB7040"/>
    <w:rPr>
      <w:rFonts w:ascii="Courier New" w:eastAsia="Courier New" w:hAnsi="Courier New" w:cs="Courier New"/>
      <w:sz w:val="22"/>
      <w:lang w:val="en-US"/>
    </w:rPr>
  </w:style>
  <w:style w:type="character" w:customStyle="1" w:styleId="a3">
    <w:name w:val="блок кода Знак"/>
    <w:basedOn w:val="11"/>
    <w:link w:val="a1"/>
    <w:rsid w:val="00DB7040"/>
    <w:rPr>
      <w:rFonts w:ascii="Courier New" w:eastAsia="Courier New" w:hAnsi="Courier New" w:cs="Courier New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259A"/>
    <w:rPr>
      <w:sz w:val="16"/>
      <w:szCs w:val="16"/>
    </w:rPr>
  </w:style>
  <w:style w:type="character" w:customStyle="1" w:styleId="Textbody1">
    <w:name w:val="Text body Знак1"/>
    <w:basedOn w:val="Standard1"/>
    <w:link w:val="Textbody"/>
    <w:rsid w:val="00D00CDA"/>
    <w:rPr>
      <w:rFonts w:ascii="Times New Roman" w:eastAsia="Times New Roman" w:hAnsi="Times New Roman" w:cs="Times New Roman"/>
      <w:sz w:val="28"/>
    </w:rPr>
  </w:style>
  <w:style w:type="character" w:customStyle="1" w:styleId="a5">
    <w:name w:val="код в тексте Знак"/>
    <w:basedOn w:val="Textbody1"/>
    <w:link w:val="a4"/>
    <w:rsid w:val="00D00CDA"/>
    <w:rPr>
      <w:rFonts w:ascii="Times New Roman" w:eastAsia="Times New Roman" w:hAnsi="Times New Roman" w:cs="Times New Roman"/>
      <w:i/>
      <w:noProof/>
      <w:sz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  <w:rPr>
      <w:szCs w:val="21"/>
    </w:rPr>
  </w:style>
  <w:style w:type="paragraph" w:customStyle="1" w:styleId="a6">
    <w:name w:val="Код в тексте"/>
    <w:basedOn w:val="Textbody"/>
    <w:rPr>
      <w:i/>
      <w:iCs/>
    </w:rPr>
  </w:style>
  <w:style w:type="character" w:customStyle="1" w:styleId="3">
    <w:name w:val="Заголовок 3 Знак"/>
    <w:basedOn w:val="DefaultParagraphFont"/>
    <w:uiPriority w:val="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Standard0">
    <w:name w:val="Standard Знак"/>
    <w:basedOn w:val="DefaultParagraphFont"/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rPr>
      <w:rFonts w:ascii="Times New Roman" w:eastAsia="Times New Roman" w:hAnsi="Times New Roman" w:cs="Times New Roman"/>
      <w:sz w:val="28"/>
    </w:rPr>
  </w:style>
  <w:style w:type="character" w:customStyle="1" w:styleId="a7">
    <w:name w:val="Код в тексте Знак"/>
    <w:basedOn w:val="Textbody0"/>
    <w:rPr>
      <w:rFonts w:ascii="Times New Roman" w:eastAsia="Times New Roman" w:hAnsi="Times New Roman" w:cs="Times New Roman"/>
      <w:i/>
      <w:iCs/>
      <w:sz w:val="28"/>
    </w:rPr>
  </w:style>
  <w:style w:type="paragraph" w:customStyle="1" w:styleId="a2">
    <w:name w:val="Код"/>
    <w:basedOn w:val="a"/>
    <w:link w:val="11"/>
    <w:pPr>
      <w:ind w:firstLine="0"/>
      <w:jc w:val="left"/>
    </w:pPr>
    <w:rPr>
      <w:lang w:val="en-US"/>
    </w:rPr>
  </w:style>
  <w:style w:type="character" w:customStyle="1" w:styleId="a8">
    <w:name w:val="Листинг Знак"/>
    <w:basedOn w:val="Standard0"/>
    <w:rPr>
      <w:rFonts w:ascii="Courier New" w:eastAsia="Courier New" w:hAnsi="Courier New" w:cs="Courier New"/>
      <w:sz w:val="22"/>
    </w:rPr>
  </w:style>
  <w:style w:type="character" w:customStyle="1" w:styleId="a9">
    <w:name w:val="Код Знак"/>
    <w:basedOn w:val="a8"/>
    <w:rPr>
      <w:rFonts w:ascii="Courier New" w:eastAsia="Courier New" w:hAnsi="Courier New" w:cs="Courier New"/>
      <w:sz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59A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59A"/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paragraph" w:styleId="Revision">
    <w:name w:val="Revision"/>
    <w:hidden/>
    <w:uiPriority w:val="99"/>
    <w:semiHidden/>
    <w:rsid w:val="00FC259A"/>
    <w:pPr>
      <w:autoSpaceDN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4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49"/>
    <w:rPr>
      <w:rFonts w:asciiTheme="majorHAnsi" w:eastAsiaTheme="majorEastAsia" w:hAnsiTheme="majorHAnsi" w:cstheme="majorBidi"/>
      <w:color w:val="2F5496" w:themeColor="accent1" w:themeShade="BF"/>
      <w:sz w:val="28"/>
      <w:lang w:eastAsia="ru-RU" w:bidi="ar-SA"/>
    </w:rPr>
  </w:style>
  <w:style w:type="character" w:styleId="Hyperlink">
    <w:name w:val="Hyperlink"/>
    <w:basedOn w:val="DefaultParagraphFont"/>
    <w:uiPriority w:val="99"/>
    <w:unhideWhenUsed/>
    <w:rsid w:val="00FE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3A1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462B7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61"/>
    <w:rPr>
      <w:rFonts w:ascii="Segoe UI" w:eastAsia="Times New Roman" w:hAnsi="Segoe UI" w:cs="Segoe UI"/>
      <w:kern w:val="0"/>
      <w:sz w:val="18"/>
      <w:szCs w:val="18"/>
      <w:lang w:eastAsia="ru-RU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CE0661"/>
  </w:style>
  <w:style w:type="paragraph" w:styleId="BlockText">
    <w:name w:val="Block Text"/>
    <w:basedOn w:val="Normal"/>
    <w:uiPriority w:val="99"/>
    <w:semiHidden/>
    <w:unhideWhenUsed/>
    <w:rsid w:val="00CE066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E06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E06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E06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0661"/>
    <w:rPr>
      <w:rFonts w:ascii="Times New Roman" w:eastAsia="Times New Roman" w:hAnsi="Times New Roman" w:cs="Times New Roman"/>
      <w:kern w:val="0"/>
      <w:sz w:val="16"/>
      <w:szCs w:val="16"/>
      <w:lang w:eastAsia="ru-RU" w:bidi="ar-SA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E066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06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E066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E066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06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0661"/>
    <w:rPr>
      <w:rFonts w:ascii="Times New Roman" w:eastAsia="Times New Roman" w:hAnsi="Times New Roman" w:cs="Times New Roman"/>
      <w:kern w:val="0"/>
      <w:sz w:val="16"/>
      <w:szCs w:val="16"/>
      <w:lang w:eastAsia="ru-RU" w:bidi="ar-SA"/>
    </w:rPr>
  </w:style>
  <w:style w:type="paragraph" w:styleId="Closing">
    <w:name w:val="Closing"/>
    <w:basedOn w:val="Normal"/>
    <w:link w:val="ClosingChar"/>
    <w:uiPriority w:val="99"/>
    <w:semiHidden/>
    <w:unhideWhenUsed/>
    <w:rsid w:val="00CE0661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0661"/>
  </w:style>
  <w:style w:type="character" w:customStyle="1" w:styleId="DateChar">
    <w:name w:val="Date Char"/>
    <w:basedOn w:val="DefaultParagraphFont"/>
    <w:link w:val="Dat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DocumentMap0">
    <w:name w:val="Document Map"/>
    <w:basedOn w:val="Normal"/>
    <w:link w:val="DocumentMapChar"/>
    <w:uiPriority w:val="99"/>
    <w:semiHidden/>
    <w:unhideWhenUsed/>
    <w:rsid w:val="00CE066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0"/>
    <w:uiPriority w:val="99"/>
    <w:semiHidden/>
    <w:rsid w:val="00CE0661"/>
    <w:rPr>
      <w:rFonts w:ascii="Segoe UI" w:eastAsia="Times New Roman" w:hAnsi="Segoe UI" w:cs="Segoe UI"/>
      <w:kern w:val="0"/>
      <w:sz w:val="16"/>
      <w:szCs w:val="16"/>
      <w:lang w:eastAsia="ru-RU" w:bidi="ar-S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E066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066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0661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EnvelopeAddress">
    <w:name w:val="envelope address"/>
    <w:basedOn w:val="Normal"/>
    <w:uiPriority w:val="99"/>
    <w:semiHidden/>
    <w:unhideWhenUsed/>
    <w:rsid w:val="00CE066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CE066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06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661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E066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61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 w:bidi="ar-S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E066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E0661"/>
    <w:rPr>
      <w:rFonts w:ascii="Times New Roman" w:eastAsia="Times New Roman" w:hAnsi="Times New Roman" w:cs="Times New Roman"/>
      <w:i/>
      <w:iCs/>
      <w:kern w:val="0"/>
      <w:sz w:val="28"/>
      <w:lang w:eastAsia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E066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E066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E066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E066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E066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E066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E066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E066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E066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E066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61"/>
    <w:rPr>
      <w:rFonts w:ascii="Times New Roman" w:eastAsia="Times New Roman" w:hAnsi="Times New Roman" w:cs="Times New Roman"/>
      <w:i/>
      <w:iCs/>
      <w:color w:val="4472C4" w:themeColor="accent1"/>
      <w:kern w:val="0"/>
      <w:sz w:val="28"/>
      <w:lang w:eastAsia="ru-RU" w:bidi="ar-SA"/>
    </w:rPr>
  </w:style>
  <w:style w:type="paragraph" w:styleId="List2">
    <w:name w:val="List 2"/>
    <w:basedOn w:val="Normal"/>
    <w:uiPriority w:val="99"/>
    <w:semiHidden/>
    <w:unhideWhenUsed/>
    <w:rsid w:val="00CE066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E066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E066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E066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E0661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E0661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E0661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E0661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E0661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E066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E066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E066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E066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E066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E066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E0661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E0661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E0661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E0661"/>
    <w:pPr>
      <w:numPr>
        <w:numId w:val="2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E06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709"/>
      <w:jc w:val="both"/>
      <w:textAlignment w:val="auto"/>
    </w:pPr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0661"/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E06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E0661"/>
    <w:rPr>
      <w:rFonts w:asciiTheme="majorHAnsi" w:eastAsiaTheme="majorEastAsia" w:hAnsiTheme="majorHAnsi" w:cstheme="majorBidi"/>
      <w:kern w:val="0"/>
      <w:shd w:val="pct20" w:color="auto" w:fill="auto"/>
      <w:lang w:eastAsia="ru-RU" w:bidi="ar-SA"/>
    </w:rPr>
  </w:style>
  <w:style w:type="paragraph" w:styleId="NoSpacing">
    <w:name w:val="No Spacing"/>
    <w:uiPriority w:val="1"/>
    <w:qFormat/>
    <w:rsid w:val="00CE0661"/>
    <w:pPr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NormalIndent">
    <w:name w:val="Normal Indent"/>
    <w:basedOn w:val="Normal"/>
    <w:uiPriority w:val="99"/>
    <w:semiHidden/>
    <w:unhideWhenUsed/>
    <w:rsid w:val="00CE0661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E066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066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0661"/>
    <w:rPr>
      <w:rFonts w:ascii="Consolas" w:eastAsia="Times New Roman" w:hAnsi="Consolas" w:cs="Times New Roman"/>
      <w:kern w:val="0"/>
      <w:sz w:val="21"/>
      <w:szCs w:val="21"/>
      <w:lang w:eastAsia="ru-RU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CE06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61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 w:bidi="ar-S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066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E0661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6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0661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ru-RU" w:bidi="ar-SA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E066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E0661"/>
  </w:style>
  <w:style w:type="paragraph" w:styleId="Title">
    <w:name w:val="Title"/>
    <w:basedOn w:val="Normal"/>
    <w:next w:val="Normal"/>
    <w:link w:val="TitleChar"/>
    <w:uiPriority w:val="10"/>
    <w:qFormat/>
    <w:rsid w:val="00CE06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CE066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E06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E066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E066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066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066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E066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E066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E066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E066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661"/>
    <w:pPr>
      <w:keepLines/>
      <w:suppressAutoHyphens w:val="0"/>
      <w:spacing w:before="240"/>
      <w:ind w:firstLine="709"/>
      <w:jc w:val="both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character" w:styleId="Emphasis">
    <w:name w:val="Emphasis"/>
    <w:basedOn w:val="DefaultParagraphFont"/>
    <w:uiPriority w:val="20"/>
    <w:qFormat/>
    <w:rsid w:val="00F46302"/>
    <w:rPr>
      <w:i/>
      <w:iCs/>
    </w:rPr>
  </w:style>
  <w:style w:type="table" w:styleId="TableGrid">
    <w:name w:val="Table Grid"/>
    <w:basedOn w:val="TableNormal"/>
    <w:uiPriority w:val="39"/>
    <w:rsid w:val="006E1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7383-7472-42AA-BE13-D94153DD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2015</Words>
  <Characters>11486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Рыжий</dc:creator>
  <cp:lastModifiedBy>Иван</cp:lastModifiedBy>
  <cp:revision>4</cp:revision>
  <dcterms:created xsi:type="dcterms:W3CDTF">2022-11-21T22:46:00Z</dcterms:created>
  <dcterms:modified xsi:type="dcterms:W3CDTF">2022-12-18T15:42:00Z</dcterms:modified>
</cp:coreProperties>
</file>