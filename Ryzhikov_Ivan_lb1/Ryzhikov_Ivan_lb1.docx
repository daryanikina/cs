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1E257" w14:textId="77777777" w:rsidR="005D2A7E" w:rsidRDefault="00E3428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8F4E578" w14:textId="77777777" w:rsidR="005D2A7E" w:rsidRDefault="00E3428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613F979" w14:textId="77777777" w:rsidR="005D2A7E" w:rsidRDefault="00E3428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6756585E" w14:textId="77777777" w:rsidR="005D2A7E" w:rsidRDefault="00E3428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688FDF0" w14:textId="77777777" w:rsidR="005D2A7E" w:rsidRDefault="00E3428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082E0B2" w14:textId="77777777" w:rsidR="005D2A7E" w:rsidRDefault="005D2A7E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7F2AD8F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73F916D2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35ED73B8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717D3661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6B9C0D97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5CC2387D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21FDFD23" w14:textId="77777777" w:rsidR="005D2A7E" w:rsidRDefault="00E34284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27E4E682" w14:textId="17309032" w:rsidR="005D2A7E" w:rsidRPr="00FC259A" w:rsidRDefault="00E3428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444A09" w:rsidRPr="00A34013">
        <w:rPr>
          <w:b/>
          <w:szCs w:val="28"/>
          <w:lang w:eastAsia="ru-RU" w:bidi="ar-SA"/>
        </w:rPr>
        <w:t>1</w:t>
      </w:r>
    </w:p>
    <w:p w14:paraId="136BC4F3" w14:textId="7CC6BD95" w:rsidR="005D2A7E" w:rsidRDefault="00E3428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44A09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286F48D7" w14:textId="22D488F4" w:rsidR="005D2A7E" w:rsidRDefault="00E34284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444A09" w:rsidRPr="00444A09">
        <w:rPr>
          <w:rStyle w:val="a7"/>
          <w:bCs/>
          <w:smallCaps w:val="0"/>
          <w:szCs w:val="28"/>
          <w:lang w:eastAsia="ru-RU" w:bidi="ar-SA"/>
        </w:rPr>
        <w:t>Основные управляющие конструкции языка Python</w:t>
      </w:r>
    </w:p>
    <w:p w14:paraId="504A1A2D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45DB016C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7DD2543D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08F6975C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771946D0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1FBE81B7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5D2A7E" w14:paraId="6C3846AB" w14:textId="77777777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830F89" w14:textId="77777777" w:rsidR="005D2A7E" w:rsidRDefault="00E34284">
            <w:pPr>
              <w:pStyle w:val="Standard"/>
            </w:pPr>
            <w:r>
              <w:rPr>
                <w:szCs w:val="28"/>
              </w:rPr>
              <w:t>Студент гр. 2381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F7F49A" w14:textId="77777777" w:rsidR="005D2A7E" w:rsidRDefault="005D2A7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6F9F20" w14:textId="77777777" w:rsidR="005D2A7E" w:rsidRDefault="00E34284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Рыжиков И.С.</w:t>
            </w:r>
          </w:p>
        </w:tc>
      </w:tr>
      <w:tr w:rsidR="005D2A7E" w14:paraId="5FB47779" w14:textId="77777777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FC093A" w14:textId="77777777" w:rsidR="005D2A7E" w:rsidRDefault="00E3428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FAE0B1" w14:textId="77777777" w:rsidR="005D2A7E" w:rsidRDefault="005D2A7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8AD258" w14:textId="317DA2F0" w:rsidR="005D2A7E" w:rsidRDefault="00444A09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444A09">
              <w:rPr>
                <w:szCs w:val="28"/>
              </w:rPr>
              <w:t>Шевская</w:t>
            </w:r>
            <w:proofErr w:type="spellEnd"/>
            <w:r w:rsidRPr="00444A09">
              <w:rPr>
                <w:szCs w:val="28"/>
              </w:rPr>
              <w:t xml:space="preserve"> Н.В.</w:t>
            </w:r>
          </w:p>
        </w:tc>
      </w:tr>
    </w:tbl>
    <w:p w14:paraId="29584050" w14:textId="77777777" w:rsidR="005D2A7E" w:rsidRDefault="005D2A7E">
      <w:pPr>
        <w:pStyle w:val="Standard"/>
        <w:jc w:val="center"/>
        <w:rPr>
          <w:bCs/>
          <w:szCs w:val="28"/>
          <w:lang w:eastAsia="ru-RU" w:bidi="ar-SA"/>
        </w:rPr>
      </w:pPr>
    </w:p>
    <w:p w14:paraId="39A8115C" w14:textId="1C138EF5" w:rsidR="005D2A7E" w:rsidRDefault="005D2A7E">
      <w:pPr>
        <w:pStyle w:val="Standard"/>
        <w:jc w:val="center"/>
        <w:rPr>
          <w:bCs/>
          <w:szCs w:val="28"/>
          <w:lang w:eastAsia="ru-RU" w:bidi="ar-SA"/>
        </w:rPr>
      </w:pPr>
    </w:p>
    <w:p w14:paraId="71A4C56E" w14:textId="77777777" w:rsidR="00A34013" w:rsidRDefault="00A34013">
      <w:pPr>
        <w:pStyle w:val="Standard"/>
        <w:jc w:val="center"/>
        <w:rPr>
          <w:bCs/>
          <w:szCs w:val="28"/>
          <w:lang w:eastAsia="ru-RU" w:bidi="ar-SA"/>
        </w:rPr>
      </w:pPr>
    </w:p>
    <w:p w14:paraId="7FAEB728" w14:textId="77777777" w:rsidR="005D2A7E" w:rsidRDefault="00E3428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D479D7E" w14:textId="46CF2D2C" w:rsidR="00DB7040" w:rsidRDefault="00E34284" w:rsidP="00A34013">
      <w:pPr>
        <w:pStyle w:val="Standard"/>
        <w:jc w:val="center"/>
      </w:pPr>
      <w:r>
        <w:rPr>
          <w:bCs/>
          <w:szCs w:val="28"/>
          <w:lang w:eastAsia="ru-RU" w:bidi="ar-SA"/>
        </w:rPr>
        <w:t>2022</w:t>
      </w:r>
      <w:r w:rsidR="00DB7040">
        <w:br w:type="page"/>
      </w:r>
    </w:p>
    <w:p w14:paraId="61AA90ED" w14:textId="77777777" w:rsidR="005D2A7E" w:rsidRDefault="00E34284">
      <w:pPr>
        <w:pStyle w:val="2"/>
        <w:pageBreakBefore/>
      </w:pPr>
      <w:r>
        <w:lastRenderedPageBreak/>
        <w:t>Цель работы</w:t>
      </w:r>
    </w:p>
    <w:p w14:paraId="6786BF8B" w14:textId="1A0DDCFE" w:rsidR="005D2A7E" w:rsidRDefault="006B2D01" w:rsidP="00ED5720">
      <w:r>
        <w:t xml:space="preserve">Изучение основных управляющих конструкций языка </w:t>
      </w:r>
      <w:r>
        <w:rPr>
          <w:lang w:val="en-US"/>
        </w:rPr>
        <w:t>Python</w:t>
      </w:r>
      <w:r w:rsidR="00FE7649">
        <w:t xml:space="preserve">, </w:t>
      </w:r>
      <w:r w:rsidR="004F0E57">
        <w:t xml:space="preserve">методов и классов </w:t>
      </w:r>
      <w:r w:rsidR="00FE7649">
        <w:t xml:space="preserve">библиотеки </w:t>
      </w:r>
      <w:r w:rsidR="00FE7649" w:rsidRPr="00A34013">
        <w:rPr>
          <w:rStyle w:val="ad"/>
        </w:rPr>
        <w:t>numpy</w:t>
      </w:r>
      <w:r w:rsidR="004F0E57">
        <w:t xml:space="preserve"> для работы </w:t>
      </w:r>
      <w:r w:rsidR="004F0E57">
        <w:rPr>
          <w:lang w:val="en-US"/>
        </w:rPr>
        <w:t>c</w:t>
      </w:r>
      <w:r w:rsidR="004F0E57" w:rsidRPr="00A34013">
        <w:t xml:space="preserve"> </w:t>
      </w:r>
      <w:r w:rsidR="00ED5720">
        <w:t>элементами линейной алгебры</w:t>
      </w:r>
      <w:r w:rsidR="004F0E57">
        <w:t xml:space="preserve">, </w:t>
      </w:r>
      <w:r w:rsidR="00ED5720" w:rsidRPr="00ED5720">
        <w:t xml:space="preserve">в частности пакет </w:t>
      </w:r>
      <w:r w:rsidR="00ED5720" w:rsidRPr="00A34013">
        <w:rPr>
          <w:rStyle w:val="ad"/>
        </w:rPr>
        <w:t>numpy.linalg</w:t>
      </w:r>
      <w:r w:rsidR="00ED5720" w:rsidRPr="00ED5720">
        <w:t>.</w:t>
      </w:r>
    </w:p>
    <w:p w14:paraId="376F2378" w14:textId="77777777" w:rsidR="005D2A7E" w:rsidRDefault="00E34284">
      <w:pPr>
        <w:pStyle w:val="Textbody"/>
        <w:rPr>
          <w:szCs w:val="28"/>
        </w:rPr>
      </w:pPr>
      <w:r>
        <w:rPr>
          <w:szCs w:val="28"/>
        </w:rPr>
        <w:t>Применить полученные знания для решения практической задачи.</w:t>
      </w:r>
    </w:p>
    <w:p w14:paraId="3DB0829E" w14:textId="77777777" w:rsidR="005D2A7E" w:rsidRPr="00FE7649" w:rsidRDefault="005D2A7E">
      <w:pPr>
        <w:pStyle w:val="Textbody"/>
      </w:pPr>
    </w:p>
    <w:p w14:paraId="378FC0F0" w14:textId="77777777" w:rsidR="005D2A7E" w:rsidRDefault="00E34284">
      <w:pPr>
        <w:pStyle w:val="2"/>
      </w:pPr>
      <w:r>
        <w:t>Задание</w:t>
      </w:r>
    </w:p>
    <w:p w14:paraId="20E9935A" w14:textId="398C8C8E" w:rsidR="005D2A7E" w:rsidRDefault="00E34284">
      <w:pPr>
        <w:pStyle w:val="Textbody"/>
        <w:rPr>
          <w:szCs w:val="28"/>
        </w:rPr>
      </w:pPr>
      <w:r>
        <w:rPr>
          <w:szCs w:val="28"/>
        </w:rPr>
        <w:t>Вариант №</w:t>
      </w:r>
      <w:r w:rsidR="00FE7649">
        <w:rPr>
          <w:szCs w:val="28"/>
        </w:rPr>
        <w:t>1</w:t>
      </w:r>
    </w:p>
    <w:p w14:paraId="5FD49EDA" w14:textId="77777777" w:rsidR="00F036AA" w:rsidRDefault="00F036AA">
      <w:pPr>
        <w:pStyle w:val="Textbody"/>
        <w:rPr>
          <w:szCs w:val="28"/>
        </w:rPr>
      </w:pPr>
    </w:p>
    <w:p w14:paraId="58B5FB3F" w14:textId="6DAD4A09" w:rsidR="00FE7649" w:rsidRPr="00A34013" w:rsidRDefault="00FE7649" w:rsidP="00A34013">
      <w:pPr>
        <w:pStyle w:val="3"/>
      </w:pPr>
      <w:r w:rsidRPr="00A34013">
        <w:t>Задача 1.</w:t>
      </w:r>
    </w:p>
    <w:p w14:paraId="182A8BD0" w14:textId="4EC4F0D6" w:rsidR="00F036AA" w:rsidRDefault="00F036AA" w:rsidP="00F036AA">
      <w:r>
        <w:t xml:space="preserve">Оформите решение в виде отдельной функции </w:t>
      </w:r>
      <w:r w:rsidRPr="00A34013">
        <w:rPr>
          <w:rStyle w:val="ad"/>
        </w:rPr>
        <w:t>check_collision</w:t>
      </w:r>
      <w:r>
        <w:t xml:space="preserve">. На вход функции подаются два </w:t>
      </w:r>
      <w:r w:rsidRPr="00A34013">
        <w:rPr>
          <w:rStyle w:val="ad"/>
        </w:rPr>
        <w:t>ndarray</w:t>
      </w:r>
      <w:r>
        <w:t xml:space="preserve"> -- коэффициенты </w:t>
      </w:r>
      <w:r w:rsidRPr="00A34013">
        <w:rPr>
          <w:rStyle w:val="ad"/>
        </w:rPr>
        <w:t>bot1</w:t>
      </w:r>
      <w:r>
        <w:t xml:space="preserve">, </w:t>
      </w:r>
      <w:r w:rsidRPr="00A34013">
        <w:rPr>
          <w:rStyle w:val="ad"/>
        </w:rPr>
        <w:t>bot2</w:t>
      </w:r>
      <w:r>
        <w:t xml:space="preserve"> уравнений прямых </w:t>
      </w:r>
      <w:r w:rsidRPr="00A34013">
        <w:rPr>
          <w:rStyle w:val="ad"/>
        </w:rPr>
        <w:t>bot1 = (a1, b1, c1), bot2 = (a2, b2, c2)</w:t>
      </w:r>
      <w:r>
        <w:t xml:space="preserve"> (уравнение прямой имеет вид </w:t>
      </w:r>
      <w:r w:rsidRPr="00A34013">
        <w:rPr>
          <w:rStyle w:val="ad"/>
        </w:rPr>
        <w:t>ax+by+c=0</w:t>
      </w:r>
      <w:r>
        <w:t xml:space="preserve">). </w:t>
      </w:r>
    </w:p>
    <w:p w14:paraId="3BACC6D9" w14:textId="13D30CBC" w:rsidR="00FE7649" w:rsidRDefault="00F036AA" w:rsidP="00F036AA">
      <w:r>
        <w:t xml:space="preserve">Функция должна возвращать точку пересечения траекторий (кортеж из 2 значений), предварительно округлив координаты до 2 знаков после запятой с помощью </w:t>
      </w:r>
      <w:r w:rsidRPr="00A34013">
        <w:rPr>
          <w:rStyle w:val="ad"/>
        </w:rPr>
        <w:t>round(value, 2)</w:t>
      </w:r>
      <w:r>
        <w:t>.</w:t>
      </w:r>
    </w:p>
    <w:p w14:paraId="22E57932" w14:textId="77777777" w:rsidR="00F036AA" w:rsidRPr="00A34013" w:rsidRDefault="00F036AA" w:rsidP="00F036AA">
      <w:pPr>
        <w:rPr>
          <w:b/>
          <w:bCs/>
        </w:rPr>
      </w:pPr>
      <w:r w:rsidRPr="00A34013">
        <w:rPr>
          <w:b/>
          <w:bCs/>
        </w:rPr>
        <w:t>Пример входных данных:</w:t>
      </w:r>
    </w:p>
    <w:p w14:paraId="624E7BB3" w14:textId="45673192" w:rsidR="00F036AA" w:rsidRDefault="00F036AA" w:rsidP="00A34013">
      <w:pPr>
        <w:pStyle w:val="ac"/>
      </w:pPr>
      <w:r w:rsidRPr="00F036AA">
        <w:t>array</w:t>
      </w:r>
      <w:r>
        <w:t>([-3, -6, 9]), array([8, -7, 0])</w:t>
      </w:r>
    </w:p>
    <w:p w14:paraId="7A76F613" w14:textId="366C020C" w:rsidR="00F036AA" w:rsidRPr="00A34013" w:rsidRDefault="00F036AA" w:rsidP="00F036AA">
      <w:pPr>
        <w:rPr>
          <w:b/>
          <w:bCs/>
        </w:rPr>
      </w:pPr>
      <w:r w:rsidRPr="00A34013">
        <w:rPr>
          <w:b/>
          <w:bCs/>
        </w:rPr>
        <w:t>Пример возвращаемого результата:</w:t>
      </w:r>
    </w:p>
    <w:p w14:paraId="229C558D" w14:textId="7C5965F6" w:rsidR="00F036AA" w:rsidRDefault="00F036AA" w:rsidP="00F036AA">
      <w:pPr>
        <w:pStyle w:val="ac"/>
      </w:pPr>
      <w:r>
        <w:t>(0.91, 1.04)</w:t>
      </w:r>
    </w:p>
    <w:p w14:paraId="0CA9795E" w14:textId="77777777" w:rsidR="00F036AA" w:rsidRDefault="00F036AA" w:rsidP="00F036AA">
      <w:pPr>
        <w:pStyle w:val="ac"/>
      </w:pPr>
    </w:p>
    <w:p w14:paraId="5446AE1A" w14:textId="7E1AC4FF" w:rsidR="00F036AA" w:rsidRPr="00F036AA" w:rsidRDefault="00F036AA" w:rsidP="00F036AA">
      <w:pPr>
        <w:pStyle w:val="3"/>
      </w:pPr>
      <w:r w:rsidRPr="00476BDA">
        <w:t xml:space="preserve">Задача </w:t>
      </w:r>
      <w:r w:rsidRPr="00A34013">
        <w:t>2.</w:t>
      </w:r>
    </w:p>
    <w:p w14:paraId="1E057587" w14:textId="77777777" w:rsidR="00F036AA" w:rsidRPr="00F036AA" w:rsidRDefault="00F036AA" w:rsidP="00F036AA">
      <w:r w:rsidRPr="00F036AA">
        <w:t>Оформите задачу как отдельную функцию </w:t>
      </w:r>
      <w:r w:rsidRPr="00A34013">
        <w:rPr>
          <w:rStyle w:val="ad"/>
        </w:rPr>
        <w:t>check_surface</w:t>
      </w:r>
      <w:r w:rsidRPr="00F036AA">
        <w:t xml:space="preserve">, на вход которой передаются координаты 3 точек (3 </w:t>
      </w:r>
      <w:r w:rsidRPr="00A34013">
        <w:rPr>
          <w:rStyle w:val="ad"/>
        </w:rPr>
        <w:t>ndarray</w:t>
      </w:r>
      <w:r w:rsidRPr="00F036AA">
        <w:t xml:space="preserve"> 1 на 3): </w:t>
      </w:r>
      <w:r w:rsidRPr="00F036AA">
        <w:rPr>
          <w:i/>
          <w:iCs/>
        </w:rPr>
        <w:t>point1</w:t>
      </w:r>
      <w:r w:rsidRPr="00F036AA">
        <w:t>, </w:t>
      </w:r>
      <w:r w:rsidRPr="00F036AA">
        <w:rPr>
          <w:i/>
          <w:iCs/>
        </w:rPr>
        <w:t>point2</w:t>
      </w:r>
      <w:r w:rsidRPr="00F036AA">
        <w:t>, </w:t>
      </w:r>
      <w:r w:rsidRPr="00F036AA">
        <w:rPr>
          <w:i/>
          <w:iCs/>
        </w:rPr>
        <w:t>point3</w:t>
      </w:r>
      <w:r w:rsidRPr="00F036AA">
        <w:t xml:space="preserve">. Функция должна возвращать коэффициенты a, b, с в виде </w:t>
      </w:r>
      <w:r w:rsidRPr="00A34013">
        <w:rPr>
          <w:rStyle w:val="ad"/>
        </w:rPr>
        <w:t>ndarray</w:t>
      </w:r>
      <w:r w:rsidRPr="00F036AA">
        <w:t xml:space="preserve"> для уравнения плоскости вида </w:t>
      </w:r>
      <w:r w:rsidRPr="00A34013">
        <w:rPr>
          <w:rStyle w:val="ad"/>
        </w:rPr>
        <w:t>ax+by+c=z</w:t>
      </w:r>
      <w:r w:rsidRPr="00F036AA">
        <w:t>. Перед возвращением результата выполнение округление каждого коэффициента до 2 знаков после запятой с помощью </w:t>
      </w:r>
      <w:proofErr w:type="spellStart"/>
      <w:r w:rsidRPr="00A34013">
        <w:rPr>
          <w:rStyle w:val="ad"/>
          <w:rPrChange w:id="0" w:author="Иван" w:date="2022-10-29T23:53:00Z">
            <w:rPr>
              <w:i/>
              <w:iCs/>
            </w:rPr>
          </w:rPrChange>
        </w:rPr>
        <w:t>round</w:t>
      </w:r>
      <w:proofErr w:type="spellEnd"/>
      <w:r w:rsidRPr="00A34013">
        <w:rPr>
          <w:rStyle w:val="ad"/>
          <w:rPrChange w:id="1" w:author="Иван" w:date="2022-10-29T23:53:00Z">
            <w:rPr>
              <w:i/>
              <w:iCs/>
            </w:rPr>
          </w:rPrChange>
        </w:rPr>
        <w:t>(value, 2)</w:t>
      </w:r>
      <w:r w:rsidRPr="00F036AA">
        <w:t>.</w:t>
      </w:r>
    </w:p>
    <w:p w14:paraId="527A7E21" w14:textId="77777777" w:rsidR="00F036AA" w:rsidRPr="00F036AA" w:rsidRDefault="00F036AA" w:rsidP="00F036AA">
      <w:r w:rsidRPr="00F036AA">
        <w:lastRenderedPageBreak/>
        <w:t xml:space="preserve">Например, даны точки: </w:t>
      </w:r>
      <w:proofErr w:type="gramStart"/>
      <w:r w:rsidRPr="00F036AA">
        <w:t>A(</w:t>
      </w:r>
      <w:proofErr w:type="gramEnd"/>
      <w:r w:rsidRPr="00F036AA">
        <w:t>1, -6, 1); B(0, -3, 2); C(-3, 0, -1). Подставим их в уравнение плоскости: </w:t>
      </w:r>
    </w:p>
    <w:p w14:paraId="404599C5" w14:textId="56B9EEE9" w:rsidR="00F036AA" w:rsidRPr="00F036AA" w:rsidRDefault="00F036AA" w:rsidP="00F036AA">
      <w:r w:rsidRPr="00F036AA">
        <w:rPr>
          <w:noProof/>
        </w:rPr>
        <w:drawing>
          <wp:inline distT="0" distB="0" distL="0" distR="0" wp14:anchorId="4FE729C7" wp14:editId="41827B4F">
            <wp:extent cx="2057400" cy="6705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8F5FB" w14:textId="77777777" w:rsidR="00F036AA" w:rsidRPr="00F036AA" w:rsidRDefault="00F036AA" w:rsidP="00F036AA">
      <w:r w:rsidRPr="00F036AA">
        <w:t>Составим матрицу коэффициентов:</w:t>
      </w:r>
    </w:p>
    <w:p w14:paraId="42B2EE7E" w14:textId="77777777" w:rsidR="00F036AA" w:rsidRDefault="00F036AA" w:rsidP="00F036AA">
      <w:r w:rsidRPr="00F036AA">
        <w:rPr>
          <w:noProof/>
        </w:rPr>
        <w:drawing>
          <wp:inline distT="0" distB="0" distL="0" distR="0" wp14:anchorId="723A843E" wp14:editId="5D68CB57">
            <wp:extent cx="922020" cy="4800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2289C" w14:textId="1AD6EF9C" w:rsidR="00F036AA" w:rsidRDefault="00F036AA" w:rsidP="00F036AA">
      <w:r w:rsidRPr="00F036AA">
        <w:t>Вектор свободных членов: </w:t>
      </w:r>
    </w:p>
    <w:p w14:paraId="333B9854" w14:textId="77777777" w:rsidR="00F036AA" w:rsidRDefault="00F036AA" w:rsidP="00F036AA">
      <w:r w:rsidRPr="00F036AA">
        <w:rPr>
          <w:noProof/>
        </w:rPr>
        <w:drawing>
          <wp:inline distT="0" distB="0" distL="0" distR="0" wp14:anchorId="49F02D44" wp14:editId="27801849">
            <wp:extent cx="464820" cy="4800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01157" w14:textId="77777777" w:rsidR="00F036AA" w:rsidRDefault="00F036AA" w:rsidP="00F036AA">
      <w:r w:rsidRPr="00F036AA">
        <w:t>Для такой системы уравнение плоскости имеет вид:</w:t>
      </w:r>
      <w:r w:rsidRPr="00F036AA">
        <w:rPr>
          <w:i/>
          <w:iCs/>
        </w:rPr>
        <w:t> z = 2x + 1y + 5</w:t>
      </w:r>
    </w:p>
    <w:p w14:paraId="437168BD" w14:textId="475A4FB1" w:rsidR="00F036AA" w:rsidRPr="00F036AA" w:rsidRDefault="00F036AA" w:rsidP="00F036AA">
      <w:r w:rsidRPr="00A34013">
        <w:rPr>
          <w:b/>
          <w:bCs/>
        </w:rPr>
        <w:t>Пример входных данных:</w:t>
      </w:r>
    </w:p>
    <w:p w14:paraId="70CBEA3B" w14:textId="77777777" w:rsidR="00F036AA" w:rsidRPr="00F036AA" w:rsidRDefault="00F036AA" w:rsidP="00A34013">
      <w:pPr>
        <w:pStyle w:val="ac"/>
      </w:pPr>
      <w:r w:rsidRPr="00F036AA">
        <w:t>array([ 1, -6,  1]), array([ 0, -3,  2]), array([-3,  0, -1])</w:t>
      </w:r>
    </w:p>
    <w:p w14:paraId="52E86666" w14:textId="77777777" w:rsidR="00F036AA" w:rsidRPr="00A34013" w:rsidRDefault="00F036AA" w:rsidP="00F036AA">
      <w:pPr>
        <w:rPr>
          <w:b/>
          <w:bCs/>
        </w:rPr>
      </w:pPr>
      <w:r w:rsidRPr="00A34013">
        <w:rPr>
          <w:b/>
          <w:bCs/>
        </w:rPr>
        <w:t>Возвращаемый результат:</w:t>
      </w:r>
    </w:p>
    <w:p w14:paraId="0F748D14" w14:textId="7C31451C" w:rsidR="00F036AA" w:rsidRDefault="00F036AA" w:rsidP="00F036AA">
      <w:pPr>
        <w:pStyle w:val="ac"/>
      </w:pPr>
      <w:r w:rsidRPr="00F036AA">
        <w:t>[2. 1. 5.]</w:t>
      </w:r>
    </w:p>
    <w:p w14:paraId="093549E6" w14:textId="1140FFEF" w:rsidR="00F036AA" w:rsidRDefault="00F036AA" w:rsidP="00A34013"/>
    <w:p w14:paraId="01FA112E" w14:textId="77777777" w:rsidR="00F036AA" w:rsidRPr="00F036AA" w:rsidRDefault="00F036AA" w:rsidP="00F036AA">
      <w:pPr>
        <w:pStyle w:val="3"/>
      </w:pPr>
      <w:r w:rsidRPr="00476BDA">
        <w:t>Задача 2.</w:t>
      </w:r>
    </w:p>
    <w:p w14:paraId="2BD0DFC9" w14:textId="53E79593" w:rsidR="00F036AA" w:rsidRPr="00F036AA" w:rsidRDefault="00F036AA" w:rsidP="00F036AA">
      <w:r w:rsidRPr="00F036AA">
        <w:t>Оформите решение в виде отдельной функции </w:t>
      </w:r>
      <w:r w:rsidRPr="00A34013">
        <w:rPr>
          <w:rStyle w:val="ad"/>
        </w:rPr>
        <w:t>check_rotation</w:t>
      </w:r>
      <w:r w:rsidRPr="00F036AA">
        <w:t>. На вход функции подаются </w:t>
      </w:r>
      <w:r w:rsidRPr="00A34013">
        <w:rPr>
          <w:rStyle w:val="ad"/>
        </w:rPr>
        <w:t>ndarray</w:t>
      </w:r>
      <w:r w:rsidRPr="00F036AA">
        <w:t xml:space="preserve"> 3-х координат </w:t>
      </w:r>
      <w:proofErr w:type="spellStart"/>
      <w:r w:rsidRPr="00F036AA">
        <w:t>дакибота</w:t>
      </w:r>
      <w:proofErr w:type="spellEnd"/>
      <w:r w:rsidRPr="00F036AA">
        <w:t xml:space="preserve"> и угол поворота. Функция возвращает повернутые </w:t>
      </w:r>
      <w:r w:rsidRPr="00A34013">
        <w:rPr>
          <w:rStyle w:val="ad"/>
        </w:rPr>
        <w:t>ndarray</w:t>
      </w:r>
      <w:r w:rsidRPr="00F036AA">
        <w:t> координаты, каждая из которых округлена до 2 знаков после запятой с помощью </w:t>
      </w:r>
      <w:r w:rsidRPr="00A34013">
        <w:rPr>
          <w:rStyle w:val="ad"/>
        </w:rPr>
        <w:t>round(value, 2)</w:t>
      </w:r>
      <w:r w:rsidRPr="00F036AA">
        <w:t>.</w:t>
      </w:r>
    </w:p>
    <w:p w14:paraId="0725D9EB" w14:textId="77777777" w:rsidR="00F036AA" w:rsidRPr="00A34013" w:rsidRDefault="00F036AA" w:rsidP="00F036AA">
      <w:pPr>
        <w:rPr>
          <w:b/>
          <w:bCs/>
        </w:rPr>
      </w:pPr>
      <w:r w:rsidRPr="00A34013">
        <w:rPr>
          <w:b/>
          <w:bCs/>
        </w:rPr>
        <w:t>Пример входных аргументов:</w:t>
      </w:r>
    </w:p>
    <w:p w14:paraId="5225D32D" w14:textId="77777777" w:rsidR="00F036AA" w:rsidRPr="00F036AA" w:rsidRDefault="00F036AA" w:rsidP="00A34013">
      <w:pPr>
        <w:pStyle w:val="ac"/>
      </w:pPr>
      <w:r w:rsidRPr="00F036AA">
        <w:t>array([ 1, -2,  3]), 1.57</w:t>
      </w:r>
    </w:p>
    <w:p w14:paraId="10235824" w14:textId="77777777" w:rsidR="00F036AA" w:rsidRPr="00A34013" w:rsidRDefault="00F036AA" w:rsidP="00F036AA">
      <w:pPr>
        <w:rPr>
          <w:b/>
          <w:bCs/>
        </w:rPr>
      </w:pPr>
      <w:r w:rsidRPr="00A34013">
        <w:rPr>
          <w:b/>
          <w:bCs/>
        </w:rPr>
        <w:t>Пример возвращаемого результата:</w:t>
      </w:r>
    </w:p>
    <w:p w14:paraId="36F91B0B" w14:textId="77777777" w:rsidR="00F036AA" w:rsidRPr="00F036AA" w:rsidRDefault="00F036AA" w:rsidP="00A34013">
      <w:pPr>
        <w:pStyle w:val="ac"/>
      </w:pPr>
      <w:r w:rsidRPr="00F036AA">
        <w:t>[2. 1. 3.]</w:t>
      </w:r>
    </w:p>
    <w:p w14:paraId="05A722BC" w14:textId="77777777" w:rsidR="00F036AA" w:rsidRDefault="00F036AA" w:rsidP="00A34013"/>
    <w:p w14:paraId="1019C604" w14:textId="77777777" w:rsidR="00FE7649" w:rsidRDefault="00FE7649">
      <w:pPr>
        <w:suppressAutoHyphens w:val="0"/>
        <w:spacing w:line="240" w:lineRule="auto"/>
        <w:ind w:firstLine="0"/>
        <w:jc w:val="left"/>
        <w:rPr>
          <w:lang w:eastAsia="zh-CN" w:bidi="hi-IN"/>
        </w:rPr>
      </w:pPr>
      <w:r>
        <w:rPr>
          <w:lang w:eastAsia="zh-CN" w:bidi="hi-IN"/>
        </w:rPr>
        <w:br w:type="page"/>
      </w:r>
    </w:p>
    <w:p w14:paraId="5BBF9CF0" w14:textId="77777777" w:rsidR="005D2A7E" w:rsidRDefault="00E34284">
      <w:pPr>
        <w:pStyle w:val="2"/>
      </w:pPr>
      <w:r>
        <w:lastRenderedPageBreak/>
        <w:t>Выполнение работы</w:t>
      </w:r>
    </w:p>
    <w:p w14:paraId="3C88DDFA" w14:textId="2E0A3133" w:rsidR="00B168BE" w:rsidRDefault="00B168BE" w:rsidP="0036202C">
      <w:pPr>
        <w:pStyle w:val="af"/>
        <w:rPr>
          <w:kern w:val="3"/>
          <w:lang w:eastAsia="zh-CN" w:bidi="hi-IN"/>
        </w:rPr>
      </w:pPr>
      <w:r>
        <w:rPr>
          <w:kern w:val="3"/>
          <w:lang w:eastAsia="zh-CN" w:bidi="hi-IN"/>
        </w:rPr>
        <w:t xml:space="preserve">Импортируем модуль </w:t>
      </w:r>
      <w:r w:rsidRPr="00A34013">
        <w:rPr>
          <w:rStyle w:val="ad"/>
        </w:rPr>
        <w:t>numpy</w:t>
      </w:r>
      <w:r w:rsidRPr="00A34013">
        <w:rPr>
          <w:kern w:val="3"/>
          <w:lang w:eastAsia="zh-CN" w:bidi="hi-IN"/>
        </w:rPr>
        <w:t xml:space="preserve"> </w:t>
      </w:r>
      <w:r>
        <w:rPr>
          <w:kern w:val="3"/>
          <w:lang w:eastAsia="zh-CN" w:bidi="hi-IN"/>
        </w:rPr>
        <w:t xml:space="preserve">и его пакет </w:t>
      </w:r>
      <w:r w:rsidRPr="00A34013">
        <w:rPr>
          <w:rStyle w:val="ad"/>
        </w:rPr>
        <w:t>linalg</w:t>
      </w:r>
      <w:r>
        <w:rPr>
          <w:kern w:val="3"/>
          <w:lang w:eastAsia="zh-CN" w:bidi="hi-IN"/>
        </w:rPr>
        <w:t xml:space="preserve">, переименовывая их в </w:t>
      </w:r>
      <w:r w:rsidRPr="00A34013">
        <w:rPr>
          <w:rStyle w:val="ad"/>
        </w:rPr>
        <w:t>np</w:t>
      </w:r>
      <w:r w:rsidRPr="00A34013">
        <w:rPr>
          <w:kern w:val="3"/>
          <w:lang w:eastAsia="zh-CN" w:bidi="hi-IN"/>
        </w:rPr>
        <w:t xml:space="preserve"> </w:t>
      </w:r>
      <w:r>
        <w:rPr>
          <w:kern w:val="3"/>
          <w:lang w:eastAsia="zh-CN" w:bidi="hi-IN"/>
        </w:rPr>
        <w:t xml:space="preserve">и </w:t>
      </w:r>
      <w:r w:rsidRPr="00A34013">
        <w:rPr>
          <w:rStyle w:val="ad"/>
        </w:rPr>
        <w:t>LA</w:t>
      </w:r>
      <w:r w:rsidRPr="00A34013">
        <w:rPr>
          <w:kern w:val="3"/>
          <w:lang w:eastAsia="zh-CN" w:bidi="hi-IN"/>
        </w:rPr>
        <w:t xml:space="preserve"> </w:t>
      </w:r>
      <w:r>
        <w:rPr>
          <w:kern w:val="3"/>
          <w:lang w:eastAsia="zh-CN" w:bidi="hi-IN"/>
        </w:rPr>
        <w:t>соответственно.</w:t>
      </w:r>
    </w:p>
    <w:p w14:paraId="580E36AF" w14:textId="39CE1ED4" w:rsidR="00360C5E" w:rsidRPr="00360C5E" w:rsidRDefault="00360C5E" w:rsidP="00360C5E">
      <w:pPr>
        <w:pStyle w:val="3"/>
      </w:pPr>
      <w:r>
        <w:t>Функция</w:t>
      </w:r>
      <w:r w:rsidRPr="00A34013">
        <w:t xml:space="preserve"> </w:t>
      </w:r>
      <w:r w:rsidRPr="00360C5E">
        <w:rPr>
          <w:lang w:val="en-US"/>
        </w:rPr>
        <w:t>check</w:t>
      </w:r>
      <w:r w:rsidRPr="00A34013">
        <w:t>_</w:t>
      </w:r>
      <w:r w:rsidRPr="00360C5E">
        <w:rPr>
          <w:lang w:val="en-US"/>
        </w:rPr>
        <w:t>collision</w:t>
      </w:r>
    </w:p>
    <w:p w14:paraId="447C95D6" w14:textId="16C7DCD2" w:rsidR="00360C5E" w:rsidRDefault="00360C5E" w:rsidP="0036202C">
      <w:pPr>
        <w:pStyle w:val="af"/>
      </w:pPr>
      <w:r>
        <w:t xml:space="preserve">Принимает на вход </w:t>
      </w:r>
      <w:r w:rsidRPr="00360C5E">
        <w:t xml:space="preserve">два ndarray </w:t>
      </w:r>
      <w:r>
        <w:t>—</w:t>
      </w:r>
      <w:r w:rsidRPr="00360C5E">
        <w:t xml:space="preserve"> коэффициенты bot1, bot2 уравнений прямых bot1 = (a1, b1, c1), bot2 = (a2, b2, c2) (уравнение прямой имеет вид ax+by+c=0).</w:t>
      </w:r>
    </w:p>
    <w:p w14:paraId="0C6F222F" w14:textId="43C6B802" w:rsidR="00360C5E" w:rsidRPr="00F14AFC" w:rsidRDefault="00360C5E" w:rsidP="0036202C">
      <w:pPr>
        <w:pStyle w:val="af"/>
      </w:pPr>
      <w:r>
        <w:t>Возвращ</w:t>
      </w:r>
      <w:r w:rsidRPr="00F14AFC">
        <w:t xml:space="preserve">ает </w:t>
      </w:r>
      <w:r w:rsidR="00F14AFC" w:rsidRPr="00A34013">
        <w:t>точку пересечения траекторий (кортеж из 2 значений), предварительно округлив координаты до 2 знаков после запятой.</w:t>
      </w:r>
    </w:p>
    <w:p w14:paraId="02CC3B9A" w14:textId="76CB80BB" w:rsidR="00360C5E" w:rsidRDefault="00F14AFC" w:rsidP="00DA4679">
      <w:pPr>
        <w:pStyle w:val="af"/>
      </w:pPr>
      <w:r>
        <w:t xml:space="preserve">Подготавливаем введенные данные для решения задачи </w:t>
      </w:r>
      <w:r>
        <w:rPr>
          <w:lang w:val="en-US"/>
        </w:rPr>
        <w:t>c</w:t>
      </w:r>
      <w:r w:rsidRPr="00A34013">
        <w:t xml:space="preserve"> </w:t>
      </w:r>
      <w:r>
        <w:t xml:space="preserve">помощью функции </w:t>
      </w:r>
      <w:r>
        <w:rPr>
          <w:szCs w:val="28"/>
        </w:rPr>
        <w:t xml:space="preserve">функция </w:t>
      </w:r>
      <w:r w:rsidRPr="00A34013">
        <w:rPr>
          <w:rStyle w:val="ad"/>
        </w:rPr>
        <w:t>solve</w:t>
      </w:r>
      <w:r>
        <w:rPr>
          <w:i/>
          <w:iCs/>
          <w:szCs w:val="28"/>
        </w:rPr>
        <w:t xml:space="preserve"> </w:t>
      </w:r>
      <w:r>
        <w:rPr>
          <w:szCs w:val="28"/>
        </w:rPr>
        <w:t xml:space="preserve">из пакета </w:t>
      </w:r>
      <w:r w:rsidRPr="00A34013">
        <w:rPr>
          <w:rStyle w:val="ad"/>
        </w:rPr>
        <w:t>numpy.linalg</w:t>
      </w:r>
      <w:r>
        <w:rPr>
          <w:rStyle w:val="ad"/>
        </w:rPr>
        <w:t xml:space="preserve">, </w:t>
      </w:r>
      <w:r w:rsidRPr="00A34013">
        <w:t xml:space="preserve">а именно: </w:t>
      </w:r>
      <w:r w:rsidR="00DA4679">
        <w:t>с</w:t>
      </w:r>
      <w:r w:rsidRPr="00A34013">
        <w:t>оздаем</w:t>
      </w:r>
      <w:r>
        <w:t xml:space="preserve"> матрицу </w:t>
      </w:r>
      <w:r w:rsidR="00DA4679">
        <w:t>системы</w:t>
      </w:r>
      <w:r w:rsidR="00DA4679" w:rsidRPr="00A34013">
        <w:t xml:space="preserve"> </w:t>
      </w:r>
      <w:r w:rsidR="00DA4679" w:rsidRPr="00A34013">
        <w:rPr>
          <w:rStyle w:val="ad"/>
        </w:rPr>
        <w:t>mx</w:t>
      </w:r>
      <w:r w:rsidR="00DA4679" w:rsidRPr="00A34013">
        <w:t xml:space="preserve"> </w:t>
      </w:r>
      <w:r w:rsidR="00DA4679">
        <w:t>и столбец свободных членов</w:t>
      </w:r>
      <w:r w:rsidR="00DA4679" w:rsidRPr="00A34013">
        <w:t xml:space="preserve"> </w:t>
      </w:r>
      <w:r w:rsidR="00DA4679" w:rsidRPr="00A34013">
        <w:rPr>
          <w:rStyle w:val="ad"/>
        </w:rPr>
        <w:t>arr</w:t>
      </w:r>
      <w:r w:rsidR="00DA4679">
        <w:t>.</w:t>
      </w:r>
    </w:p>
    <w:p w14:paraId="781672A7" w14:textId="5275D01C" w:rsidR="00DA4679" w:rsidRDefault="00643A14" w:rsidP="00643A14">
      <w:r>
        <w:t>Находим решение системы</w:t>
      </w:r>
      <w:r w:rsidRPr="00A34013">
        <w:t xml:space="preserve"> </w:t>
      </w:r>
      <m:oMath>
        <m:r>
          <w:rPr>
            <w:rFonts w:ascii="Cambria Math" w:hAnsi="Cambria Math"/>
            <w:lang w:val="en-US"/>
          </w:rPr>
          <m:t>mx</m:t>
        </m:r>
        <m:r>
          <m:rPr>
            <m:sty m:val="p"/>
          </m:rP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kern w:val="0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mr>
            </m:m>
            <m:ctrlPr>
              <w:rPr>
                <w:rFonts w:ascii="Cambria Math" w:hAnsi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arr</m:t>
        </m:r>
      </m:oMath>
      <w:r w:rsidRPr="00A34013">
        <w:t xml:space="preserve"> </w:t>
      </w:r>
      <w:r>
        <w:rPr>
          <w:lang w:val="en-US"/>
        </w:rPr>
        <w:t>c</w:t>
      </w:r>
      <w:r w:rsidRPr="00A34013">
        <w:t xml:space="preserve"> </w:t>
      </w:r>
      <w:r>
        <w:t xml:space="preserve">помощью </w:t>
      </w:r>
      <w:r w:rsidRPr="00476BDA">
        <w:rPr>
          <w:rStyle w:val="ad"/>
        </w:rPr>
        <w:t>numpy.linalg</w:t>
      </w:r>
      <w:r>
        <w:rPr>
          <w:rStyle w:val="ad"/>
        </w:rPr>
        <w:t>.</w:t>
      </w:r>
      <w:r w:rsidRPr="00476BDA">
        <w:rPr>
          <w:rStyle w:val="ad"/>
        </w:rPr>
        <w:t>solve</w:t>
      </w:r>
      <w:r w:rsidRPr="00A34013">
        <w:t xml:space="preserve">, </w:t>
      </w:r>
      <w:r>
        <w:t xml:space="preserve">которое на самом деле является исходной точкой пересечения </w:t>
      </w:r>
      <w:r w:rsidR="00A34013">
        <w:t>траекторий</w:t>
      </w:r>
      <w:r>
        <w:t>.</w:t>
      </w:r>
    </w:p>
    <w:p w14:paraId="4DB1E7D6" w14:textId="37047D14" w:rsidR="00643A14" w:rsidRPr="00643A14" w:rsidRDefault="00643A14" w:rsidP="00A34013">
      <w:r>
        <w:t xml:space="preserve">Возвращаем результат, округлив </w:t>
      </w:r>
      <w:r w:rsidR="00E62B9A">
        <w:t xml:space="preserve">числа </w:t>
      </w:r>
      <w:r>
        <w:t>до требуемого количества знаков после запятой и преобразовав</w:t>
      </w:r>
      <w:r w:rsidR="00E62B9A">
        <w:t xml:space="preserve"> ответ</w:t>
      </w:r>
      <w:r>
        <w:t xml:space="preserve"> к нужному типу.</w:t>
      </w:r>
    </w:p>
    <w:p w14:paraId="54CFE251" w14:textId="5ABAADB3" w:rsidR="00F14AFC" w:rsidRDefault="00F14AFC" w:rsidP="0036202C">
      <w:pPr>
        <w:pStyle w:val="af"/>
      </w:pPr>
    </w:p>
    <w:p w14:paraId="67476F09" w14:textId="069A04D2" w:rsidR="00643A14" w:rsidRPr="00360C5E" w:rsidRDefault="00643A14" w:rsidP="00643A14">
      <w:pPr>
        <w:pStyle w:val="3"/>
      </w:pPr>
      <w:r>
        <w:t>Функция</w:t>
      </w:r>
      <w:r w:rsidRPr="00476BDA">
        <w:t xml:space="preserve"> </w:t>
      </w:r>
      <w:r w:rsidRPr="00643A14">
        <w:t>check_surface</w:t>
      </w:r>
    </w:p>
    <w:p w14:paraId="46A69574" w14:textId="6CCABCD2" w:rsidR="00643A14" w:rsidRDefault="00643A14" w:rsidP="00A34013">
      <w:r>
        <w:t>Принимает на вход</w:t>
      </w:r>
      <w:r w:rsidR="00FF0B3D">
        <w:t xml:space="preserve"> </w:t>
      </w:r>
      <w:r w:rsidR="00FF0B3D" w:rsidRPr="00FF0B3D">
        <w:t>координаты 3 точек:</w:t>
      </w:r>
      <w:r w:rsidR="00FF0B3D">
        <w:t xml:space="preserve"> </w:t>
      </w:r>
      <w:r w:rsidR="00FF0B3D" w:rsidRPr="00FF0B3D">
        <w:rPr>
          <w:i/>
          <w:iCs/>
        </w:rPr>
        <w:t>point1</w:t>
      </w:r>
      <w:r w:rsidR="00FF0B3D" w:rsidRPr="00FF0B3D">
        <w:t>,</w:t>
      </w:r>
      <w:r w:rsidR="00FF0B3D">
        <w:t xml:space="preserve"> </w:t>
      </w:r>
      <w:r w:rsidR="00FF0B3D" w:rsidRPr="00FF0B3D">
        <w:rPr>
          <w:i/>
          <w:iCs/>
        </w:rPr>
        <w:t>point2</w:t>
      </w:r>
      <w:r w:rsidR="00FF0B3D" w:rsidRPr="00FF0B3D">
        <w:t>,</w:t>
      </w:r>
      <w:r w:rsidR="00FF0B3D">
        <w:t xml:space="preserve"> </w:t>
      </w:r>
      <w:r w:rsidR="00FF0B3D" w:rsidRPr="00FF0B3D">
        <w:rPr>
          <w:i/>
          <w:iCs/>
        </w:rPr>
        <w:t>point3</w:t>
      </w:r>
      <w:r w:rsidR="00FF0B3D">
        <w:rPr>
          <w:i/>
          <w:iCs/>
        </w:rPr>
        <w:t xml:space="preserve"> </w:t>
      </w:r>
      <w:r w:rsidR="00FF0B3D">
        <w:t>(точка —</w:t>
      </w:r>
      <w:r w:rsidR="00FF0B3D" w:rsidRPr="00FF0B3D">
        <w:t>ndarray 1 на 3</w:t>
      </w:r>
      <w:r w:rsidR="00FF0B3D">
        <w:t>)</w:t>
      </w:r>
      <w:r w:rsidR="00FF0B3D">
        <w:rPr>
          <w:i/>
          <w:iCs/>
        </w:rPr>
        <w:t>.</w:t>
      </w:r>
    </w:p>
    <w:p w14:paraId="1EEC8E15" w14:textId="56C0813F" w:rsidR="00643A14" w:rsidRDefault="00643A14" w:rsidP="0036202C">
      <w:pPr>
        <w:pStyle w:val="af"/>
      </w:pPr>
      <w:r>
        <w:t>Возвращ</w:t>
      </w:r>
      <w:r w:rsidRPr="00F14AFC">
        <w:t>ает</w:t>
      </w:r>
      <w:r w:rsidR="00FF0B3D">
        <w:t xml:space="preserve"> </w:t>
      </w:r>
      <w:r w:rsidR="00F312C1" w:rsidRPr="00F036AA">
        <w:t>округлен</w:t>
      </w:r>
      <w:r w:rsidR="00F312C1">
        <w:t>ные</w:t>
      </w:r>
      <w:r w:rsidR="00F312C1" w:rsidRPr="00F036AA">
        <w:t xml:space="preserve"> до 2 знаков после запятой</w:t>
      </w:r>
      <w:r w:rsidR="00F312C1" w:rsidRPr="00FF0B3D">
        <w:t xml:space="preserve"> </w:t>
      </w:r>
      <w:r w:rsidR="00FF0B3D" w:rsidRPr="00FF0B3D">
        <w:t>коэффициенты a, b, с в виде ndarray для уравнения плоскости вида </w:t>
      </w:r>
      <w:r w:rsidR="00FF0B3D" w:rsidRPr="00FF0B3D">
        <w:rPr>
          <w:i/>
          <w:iCs/>
        </w:rPr>
        <w:t>ax+by+c=z</w:t>
      </w:r>
      <w:r w:rsidR="00FF0B3D" w:rsidRPr="00FF0B3D">
        <w:t>.</w:t>
      </w:r>
    </w:p>
    <w:p w14:paraId="04226F33" w14:textId="77777777" w:rsidR="00FF0B3D" w:rsidRDefault="00FF0B3D" w:rsidP="00FF0B3D">
      <w:pPr>
        <w:pStyle w:val="af"/>
      </w:pPr>
      <w:r>
        <w:t>Подготавливаем введенные данные для решения задачи</w:t>
      </w:r>
      <w:r w:rsidRPr="00476BDA">
        <w:t xml:space="preserve">: </w:t>
      </w:r>
    </w:p>
    <w:p w14:paraId="14A0D199" w14:textId="477547FD" w:rsidR="00FF0B3D" w:rsidRPr="00A34013" w:rsidRDefault="00FF0B3D" w:rsidP="00FF0B3D">
      <w:pPr>
        <w:pStyle w:val="af"/>
        <w:numPr>
          <w:ilvl w:val="0"/>
          <w:numId w:val="5"/>
        </w:numPr>
        <w:rPr>
          <w:rStyle w:val="ad"/>
          <w:i w:val="0"/>
          <w:noProof w:val="0"/>
        </w:rPr>
      </w:pPr>
      <w:r>
        <w:t>с</w:t>
      </w:r>
      <w:r w:rsidRPr="00476BDA">
        <w:t>оздаем</w:t>
      </w:r>
      <w:r>
        <w:t xml:space="preserve"> матрицу системы</w:t>
      </w:r>
      <w:r w:rsidRPr="00476BDA">
        <w:t xml:space="preserve"> </w:t>
      </w:r>
      <w:r w:rsidRPr="00FF0B3D">
        <w:rPr>
          <w:rStyle w:val="ad"/>
        </w:rPr>
        <w:t>mx</w:t>
      </w:r>
      <w:r>
        <w:rPr>
          <w:rStyle w:val="ad"/>
        </w:rPr>
        <w:t>;</w:t>
      </w:r>
    </w:p>
    <w:p w14:paraId="6248CFC9" w14:textId="581E5A87" w:rsidR="00FF0B3D" w:rsidRDefault="00FF0B3D" w:rsidP="00FF0B3D">
      <w:pPr>
        <w:pStyle w:val="af"/>
        <w:numPr>
          <w:ilvl w:val="0"/>
          <w:numId w:val="5"/>
        </w:numPr>
      </w:pPr>
      <w:r>
        <w:t>последний столбец матрицы заполняем единицами;</w:t>
      </w:r>
    </w:p>
    <w:p w14:paraId="18E54441" w14:textId="77777777" w:rsidR="00FF0B3D" w:rsidRDefault="00FF0B3D" w:rsidP="00A34013">
      <w:pPr>
        <w:pStyle w:val="af"/>
        <w:numPr>
          <w:ilvl w:val="0"/>
          <w:numId w:val="5"/>
        </w:numPr>
      </w:pPr>
      <w:r>
        <w:lastRenderedPageBreak/>
        <w:t>создаем столбец свободных членов</w:t>
      </w:r>
      <w:r w:rsidRPr="00476BDA">
        <w:t xml:space="preserve"> </w:t>
      </w:r>
      <w:r w:rsidRPr="00476BDA">
        <w:rPr>
          <w:rStyle w:val="ad"/>
        </w:rPr>
        <w:t>arr</w:t>
      </w:r>
      <w:r>
        <w:t>.</w:t>
      </w:r>
    </w:p>
    <w:p w14:paraId="66716A75" w14:textId="7F443F68" w:rsidR="00643A14" w:rsidRDefault="00FF0B3D" w:rsidP="0036202C">
      <w:pPr>
        <w:pStyle w:val="af"/>
      </w:pPr>
      <w:r>
        <w:t>Пробуем решить систему:</w:t>
      </w:r>
    </w:p>
    <w:p w14:paraId="784180C6" w14:textId="0710B0DE" w:rsidR="00FF0B3D" w:rsidRDefault="00FF0B3D" w:rsidP="00FF0B3D">
      <w:pPr>
        <w:pStyle w:val="af"/>
        <w:numPr>
          <w:ilvl w:val="0"/>
          <w:numId w:val="6"/>
        </w:numPr>
      </w:pPr>
      <w:r>
        <w:t>если получается</w:t>
      </w:r>
      <w:r w:rsidR="00F312C1">
        <w:t xml:space="preserve">, то тогда возвращаем решение, округлив </w:t>
      </w:r>
      <w:r w:rsidR="00E62B9A">
        <w:t xml:space="preserve">числа </w:t>
      </w:r>
      <w:r w:rsidR="00F312C1">
        <w:t>до требуемого количества знаков после запятой</w:t>
      </w:r>
    </w:p>
    <w:p w14:paraId="53D4CE52" w14:textId="753CB7D4" w:rsidR="00F312C1" w:rsidRDefault="00F312C1" w:rsidP="00A34013">
      <w:pPr>
        <w:pStyle w:val="af"/>
        <w:numPr>
          <w:ilvl w:val="0"/>
          <w:numId w:val="6"/>
        </w:numPr>
      </w:pPr>
      <w:r>
        <w:t xml:space="preserve">если нет — перехватываем ошибку </w:t>
      </w:r>
      <w:r w:rsidRPr="00A34013">
        <w:rPr>
          <w:rStyle w:val="ad"/>
        </w:rPr>
        <w:t>LinAlgError</w:t>
      </w:r>
      <w:r>
        <w:t xml:space="preserve">, обозначающею, что матрица системы вырожденная и </w:t>
      </w:r>
      <w:r w:rsidRPr="00F312C1">
        <w:t>решение найти невозможно</w:t>
      </w:r>
      <w:r>
        <w:t xml:space="preserve">, в таком случаи возвращаем </w:t>
      </w:r>
      <w:r w:rsidRPr="00A34013">
        <w:rPr>
          <w:rStyle w:val="ad"/>
        </w:rPr>
        <w:t>None</w:t>
      </w:r>
      <w:r w:rsidRPr="00A34013">
        <w:t>.</w:t>
      </w:r>
    </w:p>
    <w:p w14:paraId="0EBAC472" w14:textId="731D2539" w:rsidR="00643A14" w:rsidRDefault="00643A14" w:rsidP="0036202C">
      <w:pPr>
        <w:pStyle w:val="af"/>
      </w:pPr>
    </w:p>
    <w:p w14:paraId="128CDD3D" w14:textId="77777777" w:rsidR="00F312C1" w:rsidRPr="00F312C1" w:rsidRDefault="00F312C1" w:rsidP="00F312C1">
      <w:pPr>
        <w:pStyle w:val="3"/>
      </w:pPr>
      <w:r>
        <w:t>Функция</w:t>
      </w:r>
      <w:r w:rsidRPr="00476BDA">
        <w:t xml:space="preserve"> </w:t>
      </w:r>
      <w:r w:rsidRPr="00F312C1">
        <w:t>check_rotation</w:t>
      </w:r>
    </w:p>
    <w:p w14:paraId="4029F158" w14:textId="70A5AC0D" w:rsidR="00F312C1" w:rsidRDefault="00F312C1" w:rsidP="0036202C">
      <w:pPr>
        <w:pStyle w:val="af"/>
      </w:pPr>
      <w:r>
        <w:t>Принимает на вход</w:t>
      </w:r>
      <w:r w:rsidRPr="00A34013">
        <w:t xml:space="preserve"> </w:t>
      </w:r>
      <w:r w:rsidRPr="00F312C1">
        <w:rPr>
          <w:i/>
          <w:iCs/>
        </w:rPr>
        <w:t>ndarray</w:t>
      </w:r>
      <w:r w:rsidRPr="00F312C1">
        <w:t> 3-х координат дакибота и угол поворота</w:t>
      </w:r>
      <w:r w:rsidRPr="00A34013">
        <w:t xml:space="preserve"> </w:t>
      </w:r>
      <w:r>
        <w:t>в радианах.</w:t>
      </w:r>
    </w:p>
    <w:p w14:paraId="1EC660D7" w14:textId="54A02337" w:rsidR="00F312C1" w:rsidRDefault="00F312C1" w:rsidP="0036202C">
      <w:pPr>
        <w:pStyle w:val="af"/>
      </w:pPr>
      <w:r>
        <w:t>Возвращ</w:t>
      </w:r>
      <w:r w:rsidRPr="00F14AFC">
        <w:t>ает</w:t>
      </w:r>
      <w:r>
        <w:t xml:space="preserve"> </w:t>
      </w:r>
      <w:r w:rsidRPr="00F312C1">
        <w:t>повернутые </w:t>
      </w:r>
      <w:r w:rsidRPr="00F312C1">
        <w:rPr>
          <w:i/>
          <w:iCs/>
        </w:rPr>
        <w:t>ndarray</w:t>
      </w:r>
      <w:r w:rsidRPr="00F312C1">
        <w:t> координаты</w:t>
      </w:r>
      <w:r w:rsidR="009314D6">
        <w:t xml:space="preserve">, </w:t>
      </w:r>
      <w:r w:rsidR="009314D6" w:rsidRPr="00F036AA">
        <w:t>округлен</w:t>
      </w:r>
      <w:r w:rsidR="009314D6">
        <w:t>ные</w:t>
      </w:r>
      <w:r w:rsidR="009314D6" w:rsidRPr="00F036AA">
        <w:t xml:space="preserve"> до 2 знаков после запятой</w:t>
      </w:r>
      <w:r w:rsidR="009314D6">
        <w:t>.</w:t>
      </w:r>
    </w:p>
    <w:p w14:paraId="1E73CBAD" w14:textId="6011F3D0" w:rsidR="009314D6" w:rsidRPr="009314D6" w:rsidRDefault="009314D6" w:rsidP="0036202C">
      <w:pPr>
        <w:pStyle w:val="af"/>
      </w:pPr>
      <w:r>
        <w:t xml:space="preserve">Создаем матрицу поворота на угол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Pr="00A34013">
        <w:t xml:space="preserve"> </w:t>
      </w:r>
      <w:r>
        <w:t xml:space="preserve">в плоскости </w:t>
      </w:r>
      <w:r>
        <w:rPr>
          <w:lang w:val="en-US"/>
        </w:rPr>
        <w:t>xy</w:t>
      </w:r>
      <w:r w:rsidRPr="00A34013">
        <w:t>:</w:t>
      </w:r>
      <w: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C1D0FBA" w14:textId="26839933" w:rsidR="00F312C1" w:rsidRDefault="009314D6" w:rsidP="0036202C">
      <w:pPr>
        <w:pStyle w:val="af"/>
      </w:pPr>
      <w:r>
        <w:t>Возвращаем результат умножение вектора на матрицу поворота, округлив числа до требуемого количества знаков после запятой.</w:t>
      </w:r>
    </w:p>
    <w:p w14:paraId="37F34CB9" w14:textId="77777777" w:rsidR="009314D6" w:rsidRPr="009314D6" w:rsidRDefault="009314D6" w:rsidP="0036202C">
      <w:pPr>
        <w:pStyle w:val="af"/>
      </w:pPr>
    </w:p>
    <w:p w14:paraId="674E5D69" w14:textId="77777777" w:rsidR="00056851" w:rsidRDefault="00056851" w:rsidP="00056851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7AC392E7" w14:textId="77777777" w:rsidR="00056851" w:rsidRDefault="00056851">
      <w:pPr>
        <w:pStyle w:val="Textbody"/>
      </w:pPr>
    </w:p>
    <w:p w14:paraId="507DF5E4" w14:textId="0C50C349" w:rsidR="004F233F" w:rsidRDefault="004F233F">
      <w:pPr>
        <w:suppressAutoHyphens w:val="0"/>
        <w:spacing w:line="240" w:lineRule="auto"/>
        <w:ind w:firstLine="0"/>
        <w:jc w:val="left"/>
        <w:rPr>
          <w:lang w:eastAsia="zh-CN" w:bidi="hi-IN"/>
        </w:rPr>
      </w:pPr>
      <w:r>
        <w:br w:type="page"/>
      </w:r>
    </w:p>
    <w:p w14:paraId="42882602" w14:textId="77777777" w:rsidR="005D2A7E" w:rsidRPr="0036202C" w:rsidRDefault="00E34284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7C26F9E2" w14:textId="77777777" w:rsidR="005D2A7E" w:rsidRDefault="00E34284">
      <w:pPr>
        <w:pStyle w:val="Textbody"/>
      </w:pPr>
      <w:r>
        <w:t>Результаты тестирования представлены в табл. 1.</w:t>
      </w:r>
    </w:p>
    <w:p w14:paraId="7E4D4729" w14:textId="77777777" w:rsidR="005D2A7E" w:rsidRDefault="00E34284">
      <w:pPr>
        <w:pStyle w:val="Table"/>
        <w:keepNext/>
      </w:pPr>
      <w:r>
        <w:t>Таблица 1 – Результаты тестирования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4"/>
        <w:gridCol w:w="3548"/>
        <w:gridCol w:w="2551"/>
        <w:gridCol w:w="2412"/>
      </w:tblGrid>
      <w:tr w:rsidR="005D2A7E" w14:paraId="28A376B5" w14:textId="77777777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FFE08" w14:textId="77777777" w:rsidR="005D2A7E" w:rsidRDefault="00E34284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168C5" w14:textId="77777777" w:rsidR="005D2A7E" w:rsidRDefault="00E34284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D551C" w14:textId="77777777" w:rsidR="005D2A7E" w:rsidRDefault="00E34284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703A3" w14:textId="77777777" w:rsidR="005D2A7E" w:rsidRDefault="00E34284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E62B9A" w14:paraId="04259C26" w14:textId="77777777" w:rsidTr="00DF02DC">
        <w:tc>
          <w:tcPr>
            <w:tcW w:w="935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CCFD7D" w14:textId="46912A3B" w:rsidR="00E62B9A" w:rsidRPr="00A34013" w:rsidRDefault="00E62B9A" w:rsidP="00A34013">
            <w:pPr>
              <w:pStyle w:val="TableContents"/>
              <w:ind w:firstLine="791"/>
              <w:rPr>
                <w:sz w:val="24"/>
              </w:rPr>
            </w:pPr>
            <w:r w:rsidRPr="00E62B9A">
              <w:rPr>
                <w:sz w:val="24"/>
              </w:rPr>
              <w:t>Функция check_collision</w:t>
            </w:r>
          </w:p>
        </w:tc>
      </w:tr>
      <w:tr w:rsidR="005D2A7E" w14:paraId="7C9C4C2E" w14:textId="77777777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0DC636" w14:textId="77777777" w:rsidR="005D2A7E" w:rsidRDefault="005D2A7E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9D1E6" w14:textId="0CC8886B" w:rsidR="005D2A7E" w:rsidRDefault="00E62B9A" w:rsidP="00A34013">
            <w:pPr>
              <w:pStyle w:val="TableContents"/>
              <w:ind w:firstLine="0"/>
              <w:jc w:val="left"/>
              <w:rPr>
                <w:sz w:val="24"/>
              </w:rPr>
            </w:pPr>
            <w:r w:rsidRPr="00E62B9A">
              <w:rPr>
                <w:sz w:val="24"/>
              </w:rPr>
              <w:t>np.array([-3,</w:t>
            </w:r>
            <w:r>
              <w:rPr>
                <w:sz w:val="24"/>
              </w:rPr>
              <w:t> </w:t>
            </w:r>
            <w:r w:rsidRPr="00E62B9A">
              <w:rPr>
                <w:sz w:val="24"/>
              </w:rPr>
              <w:t>-6,</w:t>
            </w:r>
            <w:r>
              <w:rPr>
                <w:sz w:val="24"/>
              </w:rPr>
              <w:t> </w:t>
            </w:r>
            <w:r w:rsidRPr="00E62B9A">
              <w:rPr>
                <w:sz w:val="24"/>
              </w:rPr>
              <w:t>9]),</w:t>
            </w:r>
            <w:r>
              <w:rPr>
                <w:sz w:val="24"/>
              </w:rPr>
              <w:br/>
            </w:r>
            <w:r w:rsidRPr="00E62B9A">
              <w:rPr>
                <w:sz w:val="24"/>
              </w:rPr>
              <w:t>np.array([8,</w:t>
            </w:r>
            <w:r>
              <w:rPr>
                <w:sz w:val="24"/>
              </w:rPr>
              <w:t> </w:t>
            </w:r>
            <w:r w:rsidRPr="00E62B9A">
              <w:rPr>
                <w:sz w:val="24"/>
              </w:rPr>
              <w:t>-7,</w:t>
            </w:r>
            <w:r>
              <w:rPr>
                <w:sz w:val="24"/>
              </w:rPr>
              <w:t> </w:t>
            </w:r>
            <w:r w:rsidRPr="00E62B9A">
              <w:rPr>
                <w:sz w:val="24"/>
              </w:rPr>
              <w:t>0])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61496" w14:textId="04261A29" w:rsidR="005D2A7E" w:rsidRDefault="00E62B9A">
            <w:pPr>
              <w:pStyle w:val="TableContents"/>
              <w:ind w:firstLine="0"/>
              <w:rPr>
                <w:sz w:val="24"/>
              </w:rPr>
            </w:pPr>
            <w:r w:rsidRPr="00E62B9A">
              <w:rPr>
                <w:sz w:val="24"/>
              </w:rPr>
              <w:t>(0.91,</w:t>
            </w:r>
            <w:r>
              <w:rPr>
                <w:sz w:val="24"/>
              </w:rPr>
              <w:t> </w:t>
            </w:r>
            <w:r w:rsidRPr="00E62B9A">
              <w:rPr>
                <w:sz w:val="24"/>
              </w:rPr>
              <w:t>1.04)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08287" w14:textId="77777777" w:rsidR="005D2A7E" w:rsidRDefault="00E34284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5D2A7E" w14:paraId="5BD22C01" w14:textId="77777777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38A6F" w14:textId="77777777" w:rsidR="005D2A7E" w:rsidRDefault="005D2A7E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27267" w14:textId="069B8AA0" w:rsidR="005D2A7E" w:rsidRDefault="00E62B9A">
            <w:pPr>
              <w:pStyle w:val="TableContents"/>
              <w:ind w:firstLine="0"/>
            </w:pPr>
            <w:r w:rsidRPr="00E62B9A">
              <w:rPr>
                <w:sz w:val="24"/>
                <w:lang w:val="en-US"/>
              </w:rPr>
              <w:t>np.array([3,</w:t>
            </w:r>
            <w:r w:rsidR="004F0E57">
              <w:rPr>
                <w:sz w:val="24"/>
                <w:lang w:val="en-US"/>
              </w:rPr>
              <w:t> </w:t>
            </w:r>
            <w:r w:rsidRPr="00E62B9A">
              <w:rPr>
                <w:sz w:val="24"/>
                <w:lang w:val="en-US"/>
              </w:rPr>
              <w:t>1,</w:t>
            </w:r>
            <w:r w:rsidR="004F0E57">
              <w:rPr>
                <w:sz w:val="24"/>
                <w:lang w:val="en-US"/>
              </w:rPr>
              <w:t> </w:t>
            </w:r>
            <w:r w:rsidRPr="00E62B9A">
              <w:rPr>
                <w:sz w:val="24"/>
                <w:lang w:val="en-US"/>
              </w:rPr>
              <w:t>2]),</w:t>
            </w:r>
            <w:r>
              <w:rPr>
                <w:sz w:val="24"/>
                <w:lang w:val="en-US"/>
              </w:rPr>
              <w:br/>
            </w:r>
            <w:r w:rsidRPr="00E62B9A">
              <w:rPr>
                <w:sz w:val="24"/>
                <w:lang w:val="en-US"/>
              </w:rPr>
              <w:t>np.array([-1,</w:t>
            </w:r>
            <w:r w:rsidR="004F0E57">
              <w:rPr>
                <w:sz w:val="24"/>
                <w:lang w:val="en-US"/>
              </w:rPr>
              <w:t> </w:t>
            </w:r>
            <w:r w:rsidRPr="00E62B9A">
              <w:rPr>
                <w:sz w:val="24"/>
                <w:lang w:val="en-US"/>
              </w:rPr>
              <w:t>6,</w:t>
            </w:r>
            <w:r w:rsidR="004F0E57">
              <w:rPr>
                <w:sz w:val="24"/>
                <w:lang w:val="en-US"/>
              </w:rPr>
              <w:t> </w:t>
            </w:r>
            <w:r w:rsidRPr="00E62B9A">
              <w:rPr>
                <w:sz w:val="24"/>
                <w:lang w:val="en-US"/>
              </w:rPr>
              <w:t>3])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BCE76" w14:textId="1821DDC4" w:rsidR="005D2A7E" w:rsidRDefault="00E62B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2B9A">
              <w:rPr>
                <w:sz w:val="24"/>
                <w:lang w:val="en-US"/>
              </w:rPr>
              <w:t>(-0.47,</w:t>
            </w:r>
            <w:r w:rsidR="004F0E57">
              <w:rPr>
                <w:sz w:val="24"/>
                <w:lang w:val="en-US"/>
              </w:rPr>
              <w:t> </w:t>
            </w:r>
            <w:r w:rsidRPr="00E62B9A">
              <w:rPr>
                <w:sz w:val="24"/>
                <w:lang w:val="en-US"/>
              </w:rPr>
              <w:t>-0.58)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C2DB4" w14:textId="77777777" w:rsidR="005D2A7E" w:rsidRDefault="00E34284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ОК</w:t>
            </w:r>
          </w:p>
        </w:tc>
      </w:tr>
      <w:tr w:rsidR="004F0E57" w14:paraId="62DC20C2" w14:textId="77777777" w:rsidTr="00D40D8B">
        <w:tc>
          <w:tcPr>
            <w:tcW w:w="935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46E67" w14:textId="37FDFD9C" w:rsidR="004F0E57" w:rsidRDefault="004F0E57" w:rsidP="00A34013">
            <w:pPr>
              <w:pStyle w:val="TableContents"/>
              <w:ind w:firstLine="791"/>
              <w:rPr>
                <w:sz w:val="24"/>
              </w:rPr>
            </w:pPr>
            <w:r w:rsidRPr="00E62B9A">
              <w:rPr>
                <w:sz w:val="24"/>
              </w:rPr>
              <w:t xml:space="preserve">Функция </w:t>
            </w:r>
            <w:r w:rsidRPr="004F0E57">
              <w:rPr>
                <w:sz w:val="24"/>
              </w:rPr>
              <w:t>check_surface</w:t>
            </w:r>
          </w:p>
        </w:tc>
      </w:tr>
      <w:tr w:rsidR="004F0E57" w14:paraId="695452C7" w14:textId="77777777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F057F" w14:textId="77777777" w:rsidR="004F0E57" w:rsidRDefault="004F0E57" w:rsidP="004F0E57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B29886" w14:textId="6645602C" w:rsidR="004F0E57" w:rsidRDefault="004F0E57" w:rsidP="004F0E57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F0E57">
              <w:rPr>
                <w:sz w:val="24"/>
                <w:lang w:val="en-US"/>
              </w:rPr>
              <w:t>np.array([1,</w:t>
            </w:r>
            <w:r>
              <w:rPr>
                <w:sz w:val="24"/>
                <w:lang w:val="en-US"/>
              </w:rPr>
              <w:t> </w:t>
            </w:r>
            <w:r w:rsidRPr="004F0E57">
              <w:rPr>
                <w:sz w:val="24"/>
                <w:lang w:val="en-US"/>
              </w:rPr>
              <w:t>-6,</w:t>
            </w:r>
            <w:r>
              <w:rPr>
                <w:sz w:val="24"/>
                <w:lang w:val="en-US"/>
              </w:rPr>
              <w:t> </w:t>
            </w:r>
            <w:r w:rsidRPr="004F0E57">
              <w:rPr>
                <w:sz w:val="24"/>
                <w:lang w:val="en-US"/>
              </w:rPr>
              <w:t>1]),</w:t>
            </w:r>
            <w:r>
              <w:rPr>
                <w:sz w:val="24"/>
                <w:lang w:val="en-US"/>
              </w:rPr>
              <w:t> </w:t>
            </w:r>
            <w:r w:rsidRPr="004F0E57">
              <w:rPr>
                <w:sz w:val="24"/>
                <w:lang w:val="en-US"/>
              </w:rPr>
              <w:t>np.array([0,</w:t>
            </w:r>
            <w:r>
              <w:rPr>
                <w:sz w:val="24"/>
                <w:lang w:val="en-US"/>
              </w:rPr>
              <w:t> </w:t>
            </w:r>
            <w:r w:rsidRPr="004F0E57">
              <w:rPr>
                <w:sz w:val="24"/>
                <w:lang w:val="en-US"/>
              </w:rPr>
              <w:t>-3,</w:t>
            </w:r>
            <w:r>
              <w:rPr>
                <w:sz w:val="24"/>
                <w:lang w:val="en-US"/>
              </w:rPr>
              <w:t> </w:t>
            </w:r>
            <w:r w:rsidRPr="004F0E57">
              <w:rPr>
                <w:sz w:val="24"/>
                <w:lang w:val="en-US"/>
              </w:rPr>
              <w:t>2]),</w:t>
            </w:r>
            <w:r>
              <w:rPr>
                <w:sz w:val="24"/>
                <w:lang w:val="en-US"/>
              </w:rPr>
              <w:t> </w:t>
            </w:r>
            <w:r w:rsidRPr="004F0E57">
              <w:rPr>
                <w:sz w:val="24"/>
                <w:lang w:val="en-US"/>
              </w:rPr>
              <w:t>np.array([-3,</w:t>
            </w:r>
            <w:r>
              <w:rPr>
                <w:sz w:val="24"/>
                <w:lang w:val="en-US"/>
              </w:rPr>
              <w:t> </w:t>
            </w:r>
            <w:r w:rsidRPr="004F0E57">
              <w:rPr>
                <w:sz w:val="24"/>
                <w:lang w:val="en-US"/>
              </w:rPr>
              <w:t>0,</w:t>
            </w:r>
            <w:r>
              <w:rPr>
                <w:sz w:val="24"/>
                <w:lang w:val="en-US"/>
              </w:rPr>
              <w:t> </w:t>
            </w:r>
            <w:r w:rsidRPr="004F0E57">
              <w:rPr>
                <w:sz w:val="24"/>
                <w:lang w:val="en-US"/>
              </w:rPr>
              <w:t>-1])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24026" w14:textId="0E876C20" w:rsidR="004F0E57" w:rsidRDefault="004F0E57" w:rsidP="004F0E57">
            <w:pPr>
              <w:pStyle w:val="TableContents"/>
              <w:ind w:firstLine="0"/>
              <w:rPr>
                <w:sz w:val="24"/>
              </w:rPr>
            </w:pPr>
            <w:r w:rsidRPr="004F0E57">
              <w:rPr>
                <w:sz w:val="24"/>
              </w:rPr>
              <w:t>[2.</w:t>
            </w:r>
            <w:r>
              <w:rPr>
                <w:sz w:val="24"/>
              </w:rPr>
              <w:t> </w:t>
            </w:r>
            <w:r w:rsidRPr="004F0E57">
              <w:rPr>
                <w:sz w:val="24"/>
              </w:rPr>
              <w:t>1.</w:t>
            </w:r>
            <w:r>
              <w:rPr>
                <w:sz w:val="24"/>
              </w:rPr>
              <w:t> </w:t>
            </w:r>
            <w:r w:rsidRPr="004F0E57">
              <w:rPr>
                <w:sz w:val="24"/>
              </w:rPr>
              <w:t>5.]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3A1D6" w14:textId="77777777" w:rsidR="004F0E57" w:rsidRDefault="004F0E57" w:rsidP="004F0E5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ОК</w:t>
            </w:r>
          </w:p>
        </w:tc>
      </w:tr>
      <w:tr w:rsidR="004F0E57" w14:paraId="023B2FD8" w14:textId="77777777" w:rsidTr="00D91C44">
        <w:tc>
          <w:tcPr>
            <w:tcW w:w="935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E3D1C" w14:textId="19773970" w:rsidR="004F0E57" w:rsidRDefault="004F0E57" w:rsidP="00A34013">
            <w:pPr>
              <w:pStyle w:val="TableContents"/>
              <w:ind w:firstLine="791"/>
              <w:rPr>
                <w:sz w:val="24"/>
              </w:rPr>
            </w:pPr>
            <w:r w:rsidRPr="00E62B9A">
              <w:rPr>
                <w:sz w:val="24"/>
              </w:rPr>
              <w:t xml:space="preserve">Функция </w:t>
            </w:r>
            <w:r w:rsidRPr="004F0E57">
              <w:rPr>
                <w:sz w:val="24"/>
              </w:rPr>
              <w:t>check_rotation</w:t>
            </w:r>
          </w:p>
        </w:tc>
      </w:tr>
      <w:tr w:rsidR="004F0E57" w14:paraId="6E386B73" w14:textId="77777777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F88A70" w14:textId="77777777" w:rsidR="004F0E57" w:rsidRDefault="004F0E57" w:rsidP="004F0E57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3C4F9" w14:textId="7C4BCFED" w:rsidR="004F0E57" w:rsidRDefault="004F0E57" w:rsidP="004F0E57">
            <w:pPr>
              <w:pStyle w:val="TableContents"/>
              <w:ind w:firstLine="0"/>
              <w:rPr>
                <w:sz w:val="24"/>
              </w:rPr>
            </w:pPr>
            <w:r w:rsidRPr="004F0E57">
              <w:rPr>
                <w:sz w:val="24"/>
              </w:rPr>
              <w:t>np.array([1,</w:t>
            </w:r>
            <w:r>
              <w:rPr>
                <w:sz w:val="24"/>
              </w:rPr>
              <w:t> </w:t>
            </w:r>
            <w:r w:rsidRPr="004F0E57">
              <w:rPr>
                <w:sz w:val="24"/>
              </w:rPr>
              <w:t>-2,</w:t>
            </w:r>
            <w:r>
              <w:rPr>
                <w:sz w:val="24"/>
              </w:rPr>
              <w:t> </w:t>
            </w:r>
            <w:r w:rsidRPr="004F0E57">
              <w:rPr>
                <w:sz w:val="24"/>
              </w:rPr>
              <w:t>3]),</w:t>
            </w:r>
            <w:r>
              <w:rPr>
                <w:sz w:val="24"/>
              </w:rPr>
              <w:t> </w:t>
            </w:r>
            <w:r w:rsidRPr="004F0E57">
              <w:rPr>
                <w:sz w:val="24"/>
              </w:rPr>
              <w:t>1.57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87FF1" w14:textId="0374C22B" w:rsidR="004F0E57" w:rsidRDefault="004F0E57" w:rsidP="004F0E57">
            <w:pPr>
              <w:pStyle w:val="TableContents"/>
              <w:ind w:firstLine="0"/>
              <w:rPr>
                <w:sz w:val="24"/>
              </w:rPr>
            </w:pPr>
            <w:r w:rsidRPr="004F0E57">
              <w:rPr>
                <w:sz w:val="24"/>
              </w:rPr>
              <w:t>[2.</w:t>
            </w:r>
            <w:r>
              <w:rPr>
                <w:sz w:val="24"/>
              </w:rPr>
              <w:t> </w:t>
            </w:r>
            <w:r w:rsidRPr="004F0E57">
              <w:rPr>
                <w:sz w:val="24"/>
              </w:rPr>
              <w:t>1.</w:t>
            </w:r>
            <w:r>
              <w:rPr>
                <w:sz w:val="24"/>
              </w:rPr>
              <w:t> </w:t>
            </w:r>
            <w:r w:rsidRPr="004F0E57">
              <w:rPr>
                <w:sz w:val="24"/>
              </w:rPr>
              <w:t>3.]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210137" w14:textId="77777777" w:rsidR="004F0E57" w:rsidRDefault="004F0E57" w:rsidP="004F0E57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4F0E57" w14:paraId="3F83F851" w14:textId="77777777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F1E21" w14:textId="77777777" w:rsidR="004F0E57" w:rsidRDefault="004F0E57" w:rsidP="004F0E57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39B7F" w14:textId="3149A3E5" w:rsidR="004F0E57" w:rsidRDefault="004F0E57" w:rsidP="004F0E57">
            <w:pPr>
              <w:pStyle w:val="TableContents"/>
              <w:ind w:firstLine="0"/>
              <w:rPr>
                <w:sz w:val="24"/>
              </w:rPr>
            </w:pPr>
            <w:r w:rsidRPr="004F0E57">
              <w:rPr>
                <w:sz w:val="24"/>
              </w:rPr>
              <w:t>np.array([1,</w:t>
            </w:r>
            <w:r>
              <w:rPr>
                <w:sz w:val="24"/>
              </w:rPr>
              <w:t> </w:t>
            </w:r>
            <w:r w:rsidRPr="004F0E57">
              <w:rPr>
                <w:sz w:val="24"/>
              </w:rPr>
              <w:t>-2,</w:t>
            </w:r>
            <w:r>
              <w:rPr>
                <w:sz w:val="24"/>
              </w:rPr>
              <w:t> </w:t>
            </w:r>
            <w:r w:rsidRPr="004F0E57">
              <w:rPr>
                <w:sz w:val="24"/>
              </w:rPr>
              <w:t>3]),</w:t>
            </w:r>
            <w:r>
              <w:rPr>
                <w:sz w:val="24"/>
              </w:rPr>
              <w:t> </w:t>
            </w:r>
            <w:r w:rsidRPr="004F0E57">
              <w:rPr>
                <w:sz w:val="24"/>
              </w:rPr>
              <w:t>1.13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14A3B" w14:textId="71214B79" w:rsidR="004F0E57" w:rsidRDefault="004F0E57" w:rsidP="004F0E57">
            <w:pPr>
              <w:pStyle w:val="TableContents"/>
              <w:ind w:firstLine="0"/>
              <w:rPr>
                <w:sz w:val="24"/>
              </w:rPr>
            </w:pPr>
            <w:r w:rsidRPr="004F0E57">
              <w:rPr>
                <w:sz w:val="24"/>
              </w:rPr>
              <w:t>[2.24</w:t>
            </w:r>
            <w:r>
              <w:rPr>
                <w:sz w:val="24"/>
              </w:rPr>
              <w:t> </w:t>
            </w:r>
            <w:r w:rsidRPr="004F0E57">
              <w:rPr>
                <w:sz w:val="24"/>
              </w:rPr>
              <w:t>0.05</w:t>
            </w:r>
            <w:r>
              <w:rPr>
                <w:sz w:val="24"/>
              </w:rPr>
              <w:t> </w:t>
            </w:r>
            <w:r w:rsidRPr="004F0E57">
              <w:rPr>
                <w:sz w:val="24"/>
              </w:rPr>
              <w:t>3.]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696CE9" w14:textId="77777777" w:rsidR="004F0E57" w:rsidRDefault="004F0E57" w:rsidP="004F0E5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ОК</w:t>
            </w:r>
          </w:p>
        </w:tc>
      </w:tr>
    </w:tbl>
    <w:p w14:paraId="0DB13E45" w14:textId="77777777" w:rsidR="005D2A7E" w:rsidRDefault="005D2A7E">
      <w:pPr>
        <w:pStyle w:val="Standard"/>
        <w:rPr>
          <w:lang w:eastAsia="ru-RU" w:bidi="ar-SA"/>
        </w:rPr>
      </w:pPr>
    </w:p>
    <w:p w14:paraId="63AE83BA" w14:textId="44DD7FB5" w:rsidR="004F0E57" w:rsidRDefault="004F0E57">
      <w:pPr>
        <w:suppressAutoHyphens w:val="0"/>
        <w:spacing w:line="240" w:lineRule="auto"/>
        <w:ind w:firstLine="0"/>
        <w:jc w:val="left"/>
      </w:pPr>
      <w:r>
        <w:br w:type="page"/>
      </w:r>
    </w:p>
    <w:p w14:paraId="39006C49" w14:textId="676F77D9" w:rsidR="005D2A7E" w:rsidRDefault="00E34284">
      <w:pPr>
        <w:pStyle w:val="2"/>
      </w:pPr>
      <w:r>
        <w:lastRenderedPageBreak/>
        <w:t>Выводы</w:t>
      </w:r>
    </w:p>
    <w:p w14:paraId="21298ED3" w14:textId="30134055" w:rsidR="004F0E57" w:rsidRPr="00FE7649" w:rsidRDefault="004F0E57" w:rsidP="004F0E57">
      <w:pPr>
        <w:pStyle w:val="Textbody"/>
      </w:pPr>
      <w:r>
        <w:rPr>
          <w:szCs w:val="28"/>
        </w:rPr>
        <w:t xml:space="preserve">Были изучены основные управляющие конструкция языка </w:t>
      </w:r>
      <w:r>
        <w:rPr>
          <w:szCs w:val="28"/>
          <w:lang w:val="en-US"/>
        </w:rPr>
        <w:t>Python</w:t>
      </w:r>
      <w:r>
        <w:rPr>
          <w:szCs w:val="28"/>
        </w:rPr>
        <w:t xml:space="preserve">, методы и классы библиотеки </w:t>
      </w:r>
      <w:r>
        <w:rPr>
          <w:szCs w:val="28"/>
          <w:lang w:val="en-US"/>
        </w:rPr>
        <w:t>numpy</w:t>
      </w:r>
      <w:r w:rsidRPr="00476BDA">
        <w:rPr>
          <w:szCs w:val="28"/>
        </w:rPr>
        <w:t>.</w:t>
      </w:r>
    </w:p>
    <w:p w14:paraId="2A256CF9" w14:textId="77777777" w:rsidR="00ED5720" w:rsidRPr="004F0E57" w:rsidRDefault="00ED5720" w:rsidP="00ED5720">
      <w:r w:rsidRPr="00ED5720">
        <w:t>Разработаны функции</w:t>
      </w:r>
      <w:r>
        <w:t xml:space="preserve"> нахождения</w:t>
      </w:r>
      <w:r w:rsidRPr="00ED5720">
        <w:t xml:space="preserve"> точк</w:t>
      </w:r>
      <w:r>
        <w:t>и</w:t>
      </w:r>
      <w:r w:rsidRPr="00ED5720">
        <w:t xml:space="preserve"> пересечения траекторий</w:t>
      </w:r>
      <w:r>
        <w:t xml:space="preserve">, </w:t>
      </w:r>
      <w:r w:rsidRPr="00ED5720">
        <w:t>уравнения плоскости</w:t>
      </w:r>
      <w:r>
        <w:t xml:space="preserve">, в которой находятся заданные </w:t>
      </w:r>
      <w:r w:rsidRPr="00ED5720">
        <w:t>3 точ</w:t>
      </w:r>
      <w:r>
        <w:t xml:space="preserve">ки, и </w:t>
      </w:r>
      <w:r w:rsidRPr="00ED5720">
        <w:t>повернуты</w:t>
      </w:r>
      <w:r>
        <w:t>х</w:t>
      </w:r>
      <w:r w:rsidRPr="00ED5720">
        <w:t xml:space="preserve"> </w:t>
      </w:r>
      <w:r>
        <w:t xml:space="preserve">на некоторый угол </w:t>
      </w:r>
      <w:r w:rsidRPr="00ED5720">
        <w:t>координат</w:t>
      </w:r>
      <w:r>
        <w:t xml:space="preserve"> радиус вектора.</w:t>
      </w:r>
    </w:p>
    <w:p w14:paraId="054928B1" w14:textId="77777777" w:rsidR="005D2A7E" w:rsidRDefault="00E34284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62AABB68" w14:textId="5EF323FC" w:rsidR="005D2A7E" w:rsidRPr="00A34013" w:rsidRDefault="00E34284">
      <w:pPr>
        <w:pStyle w:val="Standard"/>
      </w:pPr>
      <w:r>
        <w:t>Название</w:t>
      </w:r>
      <w:r w:rsidRPr="00A34013">
        <w:t xml:space="preserve"> </w:t>
      </w:r>
      <w:r>
        <w:t>файла</w:t>
      </w:r>
      <w:r w:rsidRPr="00A34013">
        <w:t xml:space="preserve">: </w:t>
      </w:r>
      <w:r w:rsidR="00DB7040" w:rsidRPr="00FC259A">
        <w:rPr>
          <w:rStyle w:val="ad"/>
          <w:lang w:val="en-US"/>
        </w:rPr>
        <w:t>index</w:t>
      </w:r>
      <w:r w:rsidR="00DB7040" w:rsidRPr="00A34013">
        <w:rPr>
          <w:rStyle w:val="ad"/>
        </w:rPr>
        <w:t>_</w:t>
      </w:r>
      <w:r w:rsidR="00DB7040" w:rsidRPr="00FC259A">
        <w:rPr>
          <w:rStyle w:val="ad"/>
          <w:lang w:val="en-US"/>
        </w:rPr>
        <w:t>first</w:t>
      </w:r>
      <w:r w:rsidR="00DB7040" w:rsidRPr="00A34013">
        <w:rPr>
          <w:rStyle w:val="ad"/>
        </w:rPr>
        <w:t>_</w:t>
      </w:r>
      <w:r w:rsidR="00DB7040" w:rsidRPr="00FC259A">
        <w:rPr>
          <w:rStyle w:val="ad"/>
          <w:lang w:val="en-US"/>
        </w:rPr>
        <w:t>negative</w:t>
      </w:r>
      <w:r w:rsidR="00DB7040" w:rsidRPr="00A34013">
        <w:rPr>
          <w:rStyle w:val="ad"/>
        </w:rPr>
        <w:t>.</w:t>
      </w:r>
      <w:r w:rsidR="00DB7040" w:rsidRPr="00FC259A">
        <w:rPr>
          <w:rStyle w:val="ad"/>
          <w:lang w:val="en-US"/>
        </w:rPr>
        <w:t>c</w:t>
      </w:r>
    </w:p>
    <w:p w14:paraId="609442FA" w14:textId="21F3624E" w:rsidR="00ED5720" w:rsidRPr="00ED5720" w:rsidRDefault="00ED5720" w:rsidP="00ED5720">
      <w:pPr>
        <w:pStyle w:val="a9"/>
      </w:pPr>
      <w:r w:rsidRPr="00ED5720">
        <w:t>import</w:t>
      </w:r>
      <w:r w:rsidR="0004240B">
        <w:t> </w:t>
      </w:r>
      <w:proofErr w:type="spellStart"/>
      <w:r w:rsidRPr="00ED5720">
        <w:t>numpy</w:t>
      </w:r>
      <w:proofErr w:type="spellEnd"/>
      <w:r w:rsidR="0004240B">
        <w:t> </w:t>
      </w:r>
      <w:r w:rsidRPr="00ED5720">
        <w:t>as</w:t>
      </w:r>
      <w:r w:rsidR="0004240B">
        <w:t> </w:t>
      </w:r>
      <w:r w:rsidRPr="00ED5720">
        <w:t>np</w:t>
      </w:r>
      <w:r w:rsidRPr="00ED5720">
        <w:br/>
        <w:t>from</w:t>
      </w:r>
      <w:r w:rsidR="0004240B">
        <w:t> </w:t>
      </w:r>
      <w:proofErr w:type="spellStart"/>
      <w:r w:rsidRPr="00ED5720">
        <w:t>numpy</w:t>
      </w:r>
      <w:proofErr w:type="spellEnd"/>
      <w:r w:rsidR="0004240B">
        <w:t> </w:t>
      </w:r>
      <w:r w:rsidRPr="00ED5720">
        <w:t>import</w:t>
      </w:r>
      <w:r w:rsidR="0004240B">
        <w:t> </w:t>
      </w:r>
      <w:proofErr w:type="spellStart"/>
      <w:r w:rsidRPr="00ED5720">
        <w:t>linalg</w:t>
      </w:r>
      <w:proofErr w:type="spellEnd"/>
      <w:r w:rsidR="0004240B">
        <w:t> </w:t>
      </w:r>
      <w:r w:rsidRPr="00ED5720">
        <w:t>as</w:t>
      </w:r>
      <w:r w:rsidR="0004240B">
        <w:t> </w:t>
      </w:r>
      <w:r w:rsidRPr="00ED5720">
        <w:t>LA</w:t>
      </w:r>
      <w:r w:rsidRPr="00ED5720">
        <w:br/>
      </w:r>
      <w:r w:rsidRPr="00ED5720">
        <w:br/>
      </w:r>
      <w:r w:rsidRPr="00ED5720">
        <w:br/>
        <w:t xml:space="preserve">def </w:t>
      </w:r>
      <w:proofErr w:type="spellStart"/>
      <w:r w:rsidRPr="00ED5720">
        <w:t>check_collision</w:t>
      </w:r>
      <w:proofErr w:type="spellEnd"/>
      <w:r w:rsidRPr="00ED5720">
        <w:t>(</w:t>
      </w:r>
      <w:r w:rsidRPr="00ED5720">
        <w:rPr>
          <w:i/>
          <w:iCs/>
        </w:rPr>
        <w:t>bot1</w:t>
      </w:r>
      <w:r w:rsidRPr="00ED5720">
        <w:t xml:space="preserve">: </w:t>
      </w:r>
      <w:proofErr w:type="spellStart"/>
      <w:r w:rsidRPr="00ED5720">
        <w:t>np.ndarray</w:t>
      </w:r>
      <w:proofErr w:type="spellEnd"/>
      <w:r w:rsidRPr="00ED5720">
        <w:t xml:space="preserve">, </w:t>
      </w:r>
      <w:r w:rsidRPr="00ED5720">
        <w:rPr>
          <w:i/>
          <w:iCs/>
        </w:rPr>
        <w:t>bot2</w:t>
      </w:r>
      <w:r w:rsidRPr="00ED5720">
        <w:t xml:space="preserve">: </w:t>
      </w:r>
      <w:proofErr w:type="spellStart"/>
      <w:r w:rsidRPr="00ED5720">
        <w:t>np.ndarray</w:t>
      </w:r>
      <w:proofErr w:type="spellEnd"/>
      <w:r w:rsidRPr="00ED5720">
        <w:t xml:space="preserve">) -&gt; </w:t>
      </w:r>
      <w:r w:rsidRPr="00ED5720">
        <w:rPr>
          <w:i/>
          <w:iCs/>
        </w:rPr>
        <w:t>tuple</w:t>
      </w:r>
      <w:r w:rsidRPr="00ED5720">
        <w:t>:</w:t>
      </w:r>
      <w:r w:rsidRPr="00ED5720">
        <w:br/>
        <w:t xml:space="preserve">    mx = </w:t>
      </w:r>
      <w:proofErr w:type="spellStart"/>
      <w:r w:rsidRPr="00ED5720">
        <w:t>np.matrix</w:t>
      </w:r>
      <w:proofErr w:type="spellEnd"/>
      <w:r w:rsidRPr="00ED5720">
        <w:t>((</w:t>
      </w:r>
      <w:r w:rsidRPr="00ED5720">
        <w:rPr>
          <w:i/>
          <w:iCs/>
        </w:rPr>
        <w:t>bot1</w:t>
      </w:r>
      <w:r w:rsidRPr="00ED5720">
        <w:t>[0:2],</w:t>
      </w:r>
      <w:r w:rsidRPr="00ED5720">
        <w:br/>
        <w:t xml:space="preserve">                    </w:t>
      </w:r>
      <w:r w:rsidRPr="00ED5720">
        <w:rPr>
          <w:i/>
          <w:iCs/>
        </w:rPr>
        <w:t>bot2</w:t>
      </w:r>
      <w:r w:rsidRPr="00ED5720">
        <w:t>[0:2]))</w:t>
      </w:r>
      <w:r w:rsidRPr="00ED5720">
        <w:br/>
        <w:t xml:space="preserve">    </w:t>
      </w:r>
      <w:proofErr w:type="spellStart"/>
      <w:r w:rsidRPr="00ED5720">
        <w:t>arr</w:t>
      </w:r>
      <w:proofErr w:type="spellEnd"/>
      <w:r w:rsidRPr="00ED5720">
        <w:t xml:space="preserve"> = -</w:t>
      </w:r>
      <w:proofErr w:type="spellStart"/>
      <w:r w:rsidRPr="00ED5720">
        <w:t>np.array</w:t>
      </w:r>
      <w:proofErr w:type="spellEnd"/>
      <w:r w:rsidRPr="00ED5720">
        <w:t>((</w:t>
      </w:r>
      <w:r w:rsidRPr="00ED5720">
        <w:rPr>
          <w:i/>
          <w:iCs/>
        </w:rPr>
        <w:t>bot1</w:t>
      </w:r>
      <w:r w:rsidRPr="00ED5720">
        <w:t xml:space="preserve">[2], </w:t>
      </w:r>
      <w:r w:rsidRPr="00ED5720">
        <w:rPr>
          <w:i/>
          <w:iCs/>
        </w:rPr>
        <w:t>bot2</w:t>
      </w:r>
      <w:r w:rsidRPr="00ED5720">
        <w:t>[2]))</w:t>
      </w:r>
      <w:r w:rsidRPr="00ED5720">
        <w:br/>
        <w:t xml:space="preserve">    solve = </w:t>
      </w:r>
      <w:proofErr w:type="spellStart"/>
      <w:r w:rsidRPr="00ED5720">
        <w:t>LA.solve</w:t>
      </w:r>
      <w:proofErr w:type="spellEnd"/>
      <w:r w:rsidRPr="00ED5720">
        <w:t xml:space="preserve">(mx, </w:t>
      </w:r>
      <w:proofErr w:type="spellStart"/>
      <w:r w:rsidRPr="00ED5720">
        <w:t>arr</w:t>
      </w:r>
      <w:proofErr w:type="spellEnd"/>
      <w:r w:rsidRPr="00ED5720">
        <w:t>)</w:t>
      </w:r>
      <w:r w:rsidRPr="00ED5720">
        <w:br/>
        <w:t xml:space="preserve">    return </w:t>
      </w:r>
      <w:r w:rsidRPr="00ED5720">
        <w:rPr>
          <w:i/>
          <w:iCs/>
        </w:rPr>
        <w:t>tuple</w:t>
      </w:r>
      <w:r w:rsidRPr="00ED5720">
        <w:t>(</w:t>
      </w:r>
      <w:proofErr w:type="spellStart"/>
      <w:r w:rsidRPr="00ED5720">
        <w:t>np.round</w:t>
      </w:r>
      <w:proofErr w:type="spellEnd"/>
      <w:r w:rsidRPr="00ED5720">
        <w:t>(solve, 2))</w:t>
      </w:r>
      <w:r w:rsidRPr="00ED5720">
        <w:br/>
      </w:r>
      <w:r w:rsidRPr="00ED5720">
        <w:br/>
      </w:r>
      <w:r w:rsidRPr="00ED5720">
        <w:br/>
        <w:t xml:space="preserve">def </w:t>
      </w:r>
      <w:proofErr w:type="spellStart"/>
      <w:r w:rsidRPr="00ED5720">
        <w:t>check_surface</w:t>
      </w:r>
      <w:proofErr w:type="spellEnd"/>
      <w:r w:rsidRPr="00ED5720">
        <w:t>(</w:t>
      </w:r>
      <w:r w:rsidRPr="00ED5720">
        <w:rPr>
          <w:i/>
          <w:iCs/>
        </w:rPr>
        <w:t>point1</w:t>
      </w:r>
      <w:r w:rsidRPr="00ED5720">
        <w:t xml:space="preserve">: </w:t>
      </w:r>
      <w:proofErr w:type="spellStart"/>
      <w:r w:rsidRPr="00ED5720">
        <w:t>np.ndarray</w:t>
      </w:r>
      <w:proofErr w:type="spellEnd"/>
      <w:r w:rsidRPr="00ED5720">
        <w:t xml:space="preserve">, </w:t>
      </w:r>
      <w:r w:rsidRPr="00ED5720">
        <w:rPr>
          <w:i/>
          <w:iCs/>
        </w:rPr>
        <w:t>point2</w:t>
      </w:r>
      <w:r w:rsidRPr="00ED5720">
        <w:t xml:space="preserve">: </w:t>
      </w:r>
      <w:proofErr w:type="spellStart"/>
      <w:r w:rsidRPr="00ED5720">
        <w:t>np.ndarray</w:t>
      </w:r>
      <w:proofErr w:type="spellEnd"/>
      <w:r w:rsidRPr="00ED5720">
        <w:t xml:space="preserve">, </w:t>
      </w:r>
      <w:r w:rsidRPr="00ED5720">
        <w:rPr>
          <w:i/>
          <w:iCs/>
        </w:rPr>
        <w:t>point3</w:t>
      </w:r>
      <w:r w:rsidRPr="00ED5720">
        <w:t xml:space="preserve">: </w:t>
      </w:r>
      <w:proofErr w:type="spellStart"/>
      <w:r w:rsidRPr="00ED5720">
        <w:t>np.ndarray</w:t>
      </w:r>
      <w:proofErr w:type="spellEnd"/>
      <w:r w:rsidRPr="00ED5720">
        <w:t xml:space="preserve">) -&gt; </w:t>
      </w:r>
      <w:proofErr w:type="spellStart"/>
      <w:r w:rsidRPr="00ED5720">
        <w:t>np.ndarray</w:t>
      </w:r>
      <w:proofErr w:type="spellEnd"/>
      <w:r w:rsidRPr="00ED5720">
        <w:t>:</w:t>
      </w:r>
      <w:r w:rsidRPr="00ED5720">
        <w:br/>
        <w:t xml:space="preserve">    mx = </w:t>
      </w:r>
      <w:proofErr w:type="spellStart"/>
      <w:r w:rsidRPr="00ED5720">
        <w:t>np.matrix</w:t>
      </w:r>
      <w:proofErr w:type="spellEnd"/>
      <w:r w:rsidRPr="00ED5720">
        <w:t>((</w:t>
      </w:r>
      <w:r w:rsidRPr="00ED5720">
        <w:rPr>
          <w:i/>
          <w:iCs/>
        </w:rPr>
        <w:t>point1</w:t>
      </w:r>
      <w:r w:rsidRPr="00ED5720">
        <w:t>[0:2],</w:t>
      </w:r>
      <w:r w:rsidRPr="00ED5720">
        <w:br/>
        <w:t xml:space="preserve">                    </w:t>
      </w:r>
      <w:r w:rsidRPr="00ED5720">
        <w:rPr>
          <w:i/>
          <w:iCs/>
        </w:rPr>
        <w:t>point2</w:t>
      </w:r>
      <w:r w:rsidRPr="00ED5720">
        <w:t>[0:2],</w:t>
      </w:r>
      <w:r w:rsidRPr="00ED5720">
        <w:br/>
        <w:t xml:space="preserve">                    </w:t>
      </w:r>
      <w:r w:rsidRPr="00ED5720">
        <w:rPr>
          <w:i/>
          <w:iCs/>
        </w:rPr>
        <w:t>point3</w:t>
      </w:r>
      <w:r w:rsidRPr="00ED5720">
        <w:t>[0:2]))</w:t>
      </w:r>
      <w:r w:rsidRPr="00ED5720">
        <w:br/>
        <w:t xml:space="preserve">    mx = </w:t>
      </w:r>
      <w:proofErr w:type="spellStart"/>
      <w:r w:rsidRPr="00ED5720">
        <w:t>np.hstack</w:t>
      </w:r>
      <w:proofErr w:type="spellEnd"/>
      <w:r w:rsidRPr="00ED5720">
        <w:t xml:space="preserve">((mx, </w:t>
      </w:r>
      <w:proofErr w:type="spellStart"/>
      <w:r w:rsidRPr="00ED5720">
        <w:t>np.ones</w:t>
      </w:r>
      <w:proofErr w:type="spellEnd"/>
      <w:r w:rsidRPr="00ED5720">
        <w:t>((3, 1))))</w:t>
      </w:r>
      <w:r w:rsidRPr="00ED5720">
        <w:br/>
        <w:t xml:space="preserve">    </w:t>
      </w:r>
      <w:proofErr w:type="spellStart"/>
      <w:r w:rsidRPr="00ED5720">
        <w:t>arr</w:t>
      </w:r>
      <w:proofErr w:type="spellEnd"/>
      <w:r w:rsidRPr="00ED5720">
        <w:t xml:space="preserve"> = </w:t>
      </w:r>
      <w:proofErr w:type="spellStart"/>
      <w:r w:rsidRPr="00ED5720">
        <w:t>np.array</w:t>
      </w:r>
      <w:proofErr w:type="spellEnd"/>
      <w:r w:rsidRPr="00ED5720">
        <w:t>((</w:t>
      </w:r>
      <w:r w:rsidRPr="00ED5720">
        <w:rPr>
          <w:i/>
          <w:iCs/>
        </w:rPr>
        <w:t>point1</w:t>
      </w:r>
      <w:r w:rsidRPr="00ED5720">
        <w:t xml:space="preserve">[2], </w:t>
      </w:r>
      <w:r w:rsidRPr="00ED5720">
        <w:rPr>
          <w:i/>
          <w:iCs/>
        </w:rPr>
        <w:t>point2</w:t>
      </w:r>
      <w:r w:rsidRPr="00ED5720">
        <w:t xml:space="preserve">[2], </w:t>
      </w:r>
      <w:r w:rsidRPr="00ED5720">
        <w:rPr>
          <w:i/>
          <w:iCs/>
        </w:rPr>
        <w:t>point3</w:t>
      </w:r>
      <w:r w:rsidRPr="00ED5720">
        <w:t>[2]))</w:t>
      </w:r>
      <w:r w:rsidRPr="00ED5720">
        <w:br/>
        <w:t xml:space="preserve">    try:</w:t>
      </w:r>
      <w:r w:rsidRPr="00ED5720">
        <w:br/>
        <w:t xml:space="preserve">        return </w:t>
      </w:r>
      <w:proofErr w:type="spellStart"/>
      <w:r w:rsidRPr="00ED5720">
        <w:t>np.round</w:t>
      </w:r>
      <w:proofErr w:type="spellEnd"/>
      <w:r w:rsidRPr="00ED5720">
        <w:t>(</w:t>
      </w:r>
      <w:proofErr w:type="spellStart"/>
      <w:r w:rsidRPr="00ED5720">
        <w:t>LA.solve</w:t>
      </w:r>
      <w:proofErr w:type="spellEnd"/>
      <w:r w:rsidRPr="00ED5720">
        <w:t xml:space="preserve">(mx, </w:t>
      </w:r>
      <w:proofErr w:type="spellStart"/>
      <w:r w:rsidRPr="00ED5720">
        <w:t>arr</w:t>
      </w:r>
      <w:proofErr w:type="spellEnd"/>
      <w:r w:rsidRPr="00ED5720">
        <w:t>), 2)</w:t>
      </w:r>
      <w:r w:rsidRPr="00ED5720">
        <w:br/>
        <w:t xml:space="preserve">    except </w:t>
      </w:r>
      <w:proofErr w:type="spellStart"/>
      <w:r w:rsidRPr="00ED5720">
        <w:t>LA.LinAlgError</w:t>
      </w:r>
      <w:proofErr w:type="spellEnd"/>
      <w:r w:rsidRPr="00ED5720">
        <w:t xml:space="preserve">: </w:t>
      </w:r>
      <w:r w:rsidRPr="00ED5720">
        <w:rPr>
          <w:i/>
          <w:iCs/>
        </w:rPr>
        <w:t># matrix is Singular</w:t>
      </w:r>
      <w:r w:rsidRPr="00ED5720">
        <w:rPr>
          <w:i/>
          <w:iCs/>
        </w:rPr>
        <w:br/>
        <w:t xml:space="preserve">        </w:t>
      </w:r>
      <w:r w:rsidRPr="00ED5720">
        <w:t>return None</w:t>
      </w:r>
      <w:r w:rsidRPr="00ED5720">
        <w:br/>
      </w:r>
      <w:r w:rsidRPr="00ED5720">
        <w:br/>
      </w:r>
      <w:r w:rsidRPr="00ED5720">
        <w:br/>
        <w:t xml:space="preserve">def </w:t>
      </w:r>
      <w:proofErr w:type="spellStart"/>
      <w:r w:rsidRPr="00ED5720">
        <w:t>check_rotation</w:t>
      </w:r>
      <w:proofErr w:type="spellEnd"/>
      <w:r w:rsidRPr="00ED5720">
        <w:t>(</w:t>
      </w:r>
      <w:proofErr w:type="spellStart"/>
      <w:r w:rsidRPr="00ED5720">
        <w:rPr>
          <w:i/>
          <w:iCs/>
        </w:rPr>
        <w:t>vec</w:t>
      </w:r>
      <w:proofErr w:type="spellEnd"/>
      <w:r w:rsidRPr="00ED5720">
        <w:t xml:space="preserve">: </w:t>
      </w:r>
      <w:proofErr w:type="spellStart"/>
      <w:r w:rsidRPr="00ED5720">
        <w:t>np.ndarray</w:t>
      </w:r>
      <w:proofErr w:type="spellEnd"/>
      <w:r w:rsidRPr="00ED5720">
        <w:t xml:space="preserve">, </w:t>
      </w:r>
      <w:r w:rsidRPr="00ED5720">
        <w:rPr>
          <w:i/>
          <w:iCs/>
        </w:rPr>
        <w:t>rad</w:t>
      </w:r>
      <w:r w:rsidRPr="00ED5720">
        <w:t xml:space="preserve">: </w:t>
      </w:r>
      <w:r w:rsidRPr="00ED5720">
        <w:rPr>
          <w:i/>
          <w:iCs/>
        </w:rPr>
        <w:t>float</w:t>
      </w:r>
      <w:r w:rsidRPr="00ED5720">
        <w:t xml:space="preserve">) -&gt; </w:t>
      </w:r>
      <w:proofErr w:type="spellStart"/>
      <w:r w:rsidRPr="00ED5720">
        <w:t>np.ndarray</w:t>
      </w:r>
      <w:proofErr w:type="spellEnd"/>
      <w:r w:rsidRPr="00ED5720">
        <w:t>:</w:t>
      </w:r>
      <w:r w:rsidRPr="00ED5720">
        <w:br/>
        <w:t xml:space="preserve">    </w:t>
      </w:r>
      <w:r w:rsidRPr="00ED5720">
        <w:rPr>
          <w:i/>
          <w:iCs/>
        </w:rPr>
        <w:t xml:space="preserve"># Create </w:t>
      </w:r>
      <w:proofErr w:type="spellStart"/>
      <w:r w:rsidRPr="00ED5720">
        <w:rPr>
          <w:i/>
          <w:iCs/>
        </w:rPr>
        <w:t>rotation_matrix</w:t>
      </w:r>
      <w:proofErr w:type="spellEnd"/>
      <w:r w:rsidRPr="00ED5720">
        <w:rPr>
          <w:i/>
          <w:iCs/>
        </w:rPr>
        <w:br/>
        <w:t xml:space="preserve">    </w:t>
      </w:r>
      <w:r w:rsidRPr="00ED5720">
        <w:t xml:space="preserve">cos, sin = </w:t>
      </w:r>
      <w:proofErr w:type="spellStart"/>
      <w:r w:rsidRPr="00ED5720">
        <w:t>np.cos</w:t>
      </w:r>
      <w:proofErr w:type="spellEnd"/>
      <w:r w:rsidRPr="00ED5720">
        <w:t>(</w:t>
      </w:r>
      <w:r w:rsidRPr="00ED5720">
        <w:rPr>
          <w:i/>
          <w:iCs/>
        </w:rPr>
        <w:t>rad</w:t>
      </w:r>
      <w:r w:rsidRPr="00ED5720">
        <w:t xml:space="preserve">), </w:t>
      </w:r>
      <w:proofErr w:type="spellStart"/>
      <w:r w:rsidRPr="00ED5720">
        <w:t>np.sin</w:t>
      </w:r>
      <w:proofErr w:type="spellEnd"/>
      <w:r w:rsidRPr="00ED5720">
        <w:t>(</w:t>
      </w:r>
      <w:r w:rsidRPr="00ED5720">
        <w:rPr>
          <w:i/>
          <w:iCs/>
        </w:rPr>
        <w:t>rad</w:t>
      </w:r>
      <w:r w:rsidRPr="00ED5720">
        <w:t>)</w:t>
      </w:r>
      <w:r w:rsidRPr="00ED5720">
        <w:br/>
        <w:t xml:space="preserve">    </w:t>
      </w:r>
      <w:proofErr w:type="spellStart"/>
      <w:r w:rsidRPr="00ED5720">
        <w:t>rotation_matrix</w:t>
      </w:r>
      <w:proofErr w:type="spellEnd"/>
      <w:r w:rsidRPr="00ED5720">
        <w:t xml:space="preserve"> = </w:t>
      </w:r>
      <w:proofErr w:type="spellStart"/>
      <w:r w:rsidRPr="00ED5720">
        <w:t>np.matrix</w:t>
      </w:r>
      <w:proofErr w:type="spellEnd"/>
      <w:r w:rsidRPr="00ED5720">
        <w:t>([[cos, -sin, 0],</w:t>
      </w:r>
      <w:r w:rsidRPr="00ED5720">
        <w:br/>
        <w:t xml:space="preserve">                                 [sin, cos, 0],</w:t>
      </w:r>
      <w:r w:rsidRPr="00ED5720">
        <w:br/>
        <w:t xml:space="preserve">                                 [0, 0, 1]])</w:t>
      </w:r>
      <w:r w:rsidRPr="00ED5720">
        <w:br/>
      </w:r>
      <w:r w:rsidRPr="00ED5720">
        <w:br/>
        <w:t xml:space="preserve">    return </w:t>
      </w:r>
      <w:proofErr w:type="spellStart"/>
      <w:r w:rsidRPr="00ED5720">
        <w:t>np.round</w:t>
      </w:r>
      <w:proofErr w:type="spellEnd"/>
      <w:r w:rsidRPr="00ED5720">
        <w:t>(np.dot(</w:t>
      </w:r>
      <w:proofErr w:type="spellStart"/>
      <w:r w:rsidRPr="00ED5720">
        <w:t>rotation_matrix</w:t>
      </w:r>
      <w:proofErr w:type="spellEnd"/>
      <w:r w:rsidRPr="00ED5720">
        <w:t xml:space="preserve">, </w:t>
      </w:r>
      <w:proofErr w:type="spellStart"/>
      <w:r w:rsidRPr="00ED5720">
        <w:rPr>
          <w:i/>
          <w:iCs/>
        </w:rPr>
        <w:t>vec</w:t>
      </w:r>
      <w:proofErr w:type="spellEnd"/>
      <w:r w:rsidRPr="00ED5720">
        <w:t xml:space="preserve">), 2)[0]  </w:t>
      </w:r>
      <w:r w:rsidRPr="00ED5720">
        <w:rPr>
          <w:i/>
          <w:iCs/>
        </w:rPr>
        <w:t># Just np.dot return matrix</w:t>
      </w:r>
    </w:p>
    <w:p w14:paraId="2C583B47" w14:textId="3C1ED552" w:rsidR="00BE1253" w:rsidRDefault="00BE1253" w:rsidP="00A34013">
      <w:pPr>
        <w:pStyle w:val="a9"/>
      </w:pPr>
    </w:p>
    <w:sectPr w:rsidR="00BE1253">
      <w:footerReference w:type="default" r:id="rId11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82997" w14:textId="77777777" w:rsidR="00A92455" w:rsidRDefault="00A92455" w:rsidP="00BE1253">
      <w:r>
        <w:separator/>
      </w:r>
    </w:p>
    <w:p w14:paraId="54D04F5C" w14:textId="77777777" w:rsidR="00A92455" w:rsidRDefault="00A92455" w:rsidP="00BE1253"/>
  </w:endnote>
  <w:endnote w:type="continuationSeparator" w:id="0">
    <w:p w14:paraId="3BEDED78" w14:textId="77777777" w:rsidR="00A92455" w:rsidRDefault="00A92455" w:rsidP="00BE1253">
      <w:r>
        <w:continuationSeparator/>
      </w:r>
    </w:p>
    <w:p w14:paraId="31BBDDE0" w14:textId="77777777" w:rsidR="00A92455" w:rsidRDefault="00A92455" w:rsidP="00BE12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20CAF" w14:textId="3D9EC642" w:rsidR="00711773" w:rsidRDefault="00E34284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681D6A9E" w14:textId="77777777" w:rsidR="00711773" w:rsidRDefault="00A34013" w:rsidP="00BE1253"/>
  <w:p w14:paraId="3049FD77" w14:textId="77777777" w:rsidR="0077082B" w:rsidRDefault="0077082B" w:rsidP="00BE12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B18DB" w14:textId="77777777" w:rsidR="00A92455" w:rsidRDefault="00A92455" w:rsidP="00BE1253">
      <w:r>
        <w:separator/>
      </w:r>
    </w:p>
    <w:p w14:paraId="63153DA2" w14:textId="77777777" w:rsidR="00A92455" w:rsidRDefault="00A92455" w:rsidP="00BE1253"/>
  </w:footnote>
  <w:footnote w:type="continuationSeparator" w:id="0">
    <w:p w14:paraId="787B6D10" w14:textId="77777777" w:rsidR="00A92455" w:rsidRDefault="00A92455" w:rsidP="00BE1253">
      <w:r>
        <w:continuationSeparator/>
      </w:r>
    </w:p>
    <w:p w14:paraId="3213F666" w14:textId="77777777" w:rsidR="00A92455" w:rsidRDefault="00A92455" w:rsidP="00BE12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74959"/>
    <w:multiLevelType w:val="multilevel"/>
    <w:tmpl w:val="5678B53C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4859350D"/>
    <w:multiLevelType w:val="hybridMultilevel"/>
    <w:tmpl w:val="BFDCF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B016F3F"/>
    <w:multiLevelType w:val="hybridMultilevel"/>
    <w:tmpl w:val="1FFC8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CEC250A"/>
    <w:multiLevelType w:val="multilevel"/>
    <w:tmpl w:val="750A8BC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76EB6026"/>
    <w:multiLevelType w:val="multilevel"/>
    <w:tmpl w:val="B8B0BBF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774712E"/>
    <w:multiLevelType w:val="multilevel"/>
    <w:tmpl w:val="9EE42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83227047">
    <w:abstractNumId w:val="4"/>
  </w:num>
  <w:num w:numId="2" w16cid:durableId="44260726">
    <w:abstractNumId w:val="3"/>
  </w:num>
  <w:num w:numId="3" w16cid:durableId="683552044">
    <w:abstractNumId w:val="0"/>
  </w:num>
  <w:num w:numId="4" w16cid:durableId="1662267670">
    <w:abstractNumId w:val="5"/>
  </w:num>
  <w:num w:numId="5" w16cid:durableId="2105614510">
    <w:abstractNumId w:val="2"/>
  </w:num>
  <w:num w:numId="6" w16cid:durableId="136859892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Иван">
    <w15:presenceInfo w15:providerId="Windows Live" w15:userId="8dc80dd53e1568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A7E"/>
    <w:rsid w:val="0004240B"/>
    <w:rsid w:val="00056851"/>
    <w:rsid w:val="00315A09"/>
    <w:rsid w:val="0035721E"/>
    <w:rsid w:val="00360C5E"/>
    <w:rsid w:val="0036202C"/>
    <w:rsid w:val="00444A09"/>
    <w:rsid w:val="004F0E57"/>
    <w:rsid w:val="004F233F"/>
    <w:rsid w:val="005D2A7E"/>
    <w:rsid w:val="00643A14"/>
    <w:rsid w:val="006B2D01"/>
    <w:rsid w:val="0077082B"/>
    <w:rsid w:val="008924EF"/>
    <w:rsid w:val="008C1817"/>
    <w:rsid w:val="009314D6"/>
    <w:rsid w:val="00A34013"/>
    <w:rsid w:val="00A92455"/>
    <w:rsid w:val="00B168BE"/>
    <w:rsid w:val="00BA4EAE"/>
    <w:rsid w:val="00BE1253"/>
    <w:rsid w:val="00D00CDA"/>
    <w:rsid w:val="00DA4679"/>
    <w:rsid w:val="00DB7040"/>
    <w:rsid w:val="00E34284"/>
    <w:rsid w:val="00E62B9A"/>
    <w:rsid w:val="00ED5720"/>
    <w:rsid w:val="00F036AA"/>
    <w:rsid w:val="00F14AFC"/>
    <w:rsid w:val="00F312C1"/>
    <w:rsid w:val="00FC259A"/>
    <w:rsid w:val="00FE7649"/>
    <w:rsid w:val="00FF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A129F"/>
  <w15:docId w15:val="{BCE2219C-9E5D-497E-BA4A-1A8B090E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253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 w:bidi="ar-SA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76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76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1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1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10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1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paragraph" w:customStyle="1" w:styleId="a9">
    <w:name w:val="блок кода"/>
    <w:basedOn w:val="aa"/>
    <w:link w:val="ab"/>
    <w:qFormat/>
    <w:rsid w:val="00DB7040"/>
  </w:style>
  <w:style w:type="paragraph" w:customStyle="1" w:styleId="ac">
    <w:name w:val="код в тексте"/>
    <w:basedOn w:val="Textbody"/>
    <w:link w:val="ad"/>
    <w:qFormat/>
    <w:rsid w:val="00D00CDA"/>
    <w:rPr>
      <w:i/>
      <w:noProof/>
    </w:rPr>
  </w:style>
  <w:style w:type="character" w:customStyle="1" w:styleId="Standard1">
    <w:name w:val="Standard Знак1"/>
    <w:basedOn w:val="a0"/>
    <w:link w:val="Standard"/>
    <w:rsid w:val="00DB7040"/>
    <w:rPr>
      <w:rFonts w:ascii="Times New Roman" w:eastAsia="Times New Roman" w:hAnsi="Times New Roman" w:cs="Times New Roman"/>
      <w:sz w:val="28"/>
    </w:rPr>
  </w:style>
  <w:style w:type="character" w:customStyle="1" w:styleId="10">
    <w:name w:val="Листинг Знак1"/>
    <w:basedOn w:val="Standard1"/>
    <w:link w:val="a5"/>
    <w:rsid w:val="00DB7040"/>
    <w:rPr>
      <w:rFonts w:ascii="Courier New" w:eastAsia="Courier New" w:hAnsi="Courier New" w:cs="Courier New"/>
      <w:sz w:val="22"/>
    </w:rPr>
  </w:style>
  <w:style w:type="character" w:customStyle="1" w:styleId="12">
    <w:name w:val="Код Знак1"/>
    <w:basedOn w:val="10"/>
    <w:link w:val="aa"/>
    <w:rsid w:val="00DB7040"/>
    <w:rPr>
      <w:rFonts w:ascii="Courier New" w:eastAsia="Courier New" w:hAnsi="Courier New" w:cs="Courier New"/>
      <w:sz w:val="22"/>
      <w:lang w:val="en-US"/>
    </w:rPr>
  </w:style>
  <w:style w:type="character" w:customStyle="1" w:styleId="ab">
    <w:name w:val="блок кода Знак"/>
    <w:basedOn w:val="12"/>
    <w:link w:val="a9"/>
    <w:rsid w:val="00DB7040"/>
    <w:rPr>
      <w:rFonts w:ascii="Courier New" w:eastAsia="Courier New" w:hAnsi="Courier New" w:cs="Courier New"/>
      <w:sz w:val="22"/>
      <w:lang w:val="en-US"/>
    </w:rPr>
  </w:style>
  <w:style w:type="character" w:styleId="ae">
    <w:name w:val="annotation reference"/>
    <w:basedOn w:val="a0"/>
    <w:uiPriority w:val="99"/>
    <w:semiHidden/>
    <w:unhideWhenUsed/>
    <w:rsid w:val="00FC259A"/>
    <w:rPr>
      <w:sz w:val="16"/>
      <w:szCs w:val="16"/>
    </w:rPr>
  </w:style>
  <w:style w:type="character" w:customStyle="1" w:styleId="Textbody1">
    <w:name w:val="Text body Знак1"/>
    <w:basedOn w:val="Standard1"/>
    <w:link w:val="Textbody"/>
    <w:rsid w:val="00D00CDA"/>
    <w:rPr>
      <w:rFonts w:ascii="Times New Roman" w:eastAsia="Times New Roman" w:hAnsi="Times New Roman" w:cs="Times New Roman"/>
      <w:sz w:val="28"/>
    </w:rPr>
  </w:style>
  <w:style w:type="character" w:customStyle="1" w:styleId="ad">
    <w:name w:val="код в тексте Знак"/>
    <w:basedOn w:val="Textbody1"/>
    <w:link w:val="ac"/>
    <w:rsid w:val="00D00CDA"/>
    <w:rPr>
      <w:rFonts w:ascii="Times New Roman" w:eastAsia="Times New Roman" w:hAnsi="Times New Roman" w:cs="Times New Roman"/>
      <w:i/>
      <w:noProof/>
      <w:sz w:val="28"/>
    </w:rPr>
  </w:style>
  <w:style w:type="paragraph" w:styleId="af">
    <w:name w:val="Normal (Web)"/>
    <w:basedOn w:val="a"/>
    <w:uiPriority w:val="99"/>
    <w:pPr>
      <w:suppressAutoHyphens w:val="0"/>
      <w:spacing w:before="100" w:after="100"/>
      <w:textAlignment w:val="auto"/>
    </w:pPr>
    <w:rPr>
      <w:kern w:val="0"/>
    </w:rPr>
  </w:style>
  <w:style w:type="character" w:styleId="af0">
    <w:name w:val="Strong"/>
    <w:basedOn w:val="a0"/>
    <w:rPr>
      <w:b/>
      <w:b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paragraph" w:styleId="af1">
    <w:name w:val="List Paragraph"/>
    <w:basedOn w:val="a"/>
    <w:pPr>
      <w:ind w:left="720"/>
    </w:pPr>
    <w:rPr>
      <w:szCs w:val="21"/>
    </w:rPr>
  </w:style>
  <w:style w:type="paragraph" w:customStyle="1" w:styleId="af2">
    <w:name w:val="Код в тексте"/>
    <w:basedOn w:val="Textbody"/>
    <w:rPr>
      <w:i/>
      <w:iCs/>
    </w:rPr>
  </w:style>
  <w:style w:type="character" w:customStyle="1" w:styleId="30">
    <w:name w:val="Заголовок 3 Знак"/>
    <w:basedOn w:val="a0"/>
    <w:uiPriority w:val="9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Standard0">
    <w:name w:val="Standard Знак"/>
    <w:basedOn w:val="a0"/>
    <w:rPr>
      <w:rFonts w:ascii="Times New Roman" w:eastAsia="Times New Roman" w:hAnsi="Times New Roman" w:cs="Times New Roman"/>
      <w:sz w:val="28"/>
    </w:rPr>
  </w:style>
  <w:style w:type="character" w:customStyle="1" w:styleId="Textbody0">
    <w:name w:val="Text body Знак"/>
    <w:basedOn w:val="Standard0"/>
    <w:rPr>
      <w:rFonts w:ascii="Times New Roman" w:eastAsia="Times New Roman" w:hAnsi="Times New Roman" w:cs="Times New Roman"/>
      <w:sz w:val="28"/>
    </w:rPr>
  </w:style>
  <w:style w:type="character" w:customStyle="1" w:styleId="af3">
    <w:name w:val="Код в тексте Знак"/>
    <w:basedOn w:val="Textbody0"/>
    <w:rPr>
      <w:rFonts w:ascii="Times New Roman" w:eastAsia="Times New Roman" w:hAnsi="Times New Roman" w:cs="Times New Roman"/>
      <w:i/>
      <w:iCs/>
      <w:sz w:val="28"/>
    </w:rPr>
  </w:style>
  <w:style w:type="paragraph" w:customStyle="1" w:styleId="aa">
    <w:name w:val="Код"/>
    <w:basedOn w:val="a5"/>
    <w:link w:val="12"/>
    <w:pPr>
      <w:ind w:firstLine="0"/>
      <w:jc w:val="left"/>
    </w:pPr>
    <w:rPr>
      <w:lang w:val="en-US"/>
    </w:rPr>
  </w:style>
  <w:style w:type="character" w:customStyle="1" w:styleId="af4">
    <w:name w:val="Листинг Знак"/>
    <w:basedOn w:val="Standard0"/>
    <w:rPr>
      <w:rFonts w:ascii="Courier New" w:eastAsia="Courier New" w:hAnsi="Courier New" w:cs="Courier New"/>
      <w:sz w:val="22"/>
    </w:rPr>
  </w:style>
  <w:style w:type="character" w:customStyle="1" w:styleId="af5">
    <w:name w:val="Код Знак"/>
    <w:basedOn w:val="af4"/>
    <w:rPr>
      <w:rFonts w:ascii="Courier New" w:eastAsia="Courier New" w:hAnsi="Courier New" w:cs="Courier New"/>
      <w:sz w:val="22"/>
      <w:lang w:val="en-US"/>
    </w:rPr>
  </w:style>
  <w:style w:type="paragraph" w:styleId="af6">
    <w:name w:val="annotation text"/>
    <w:basedOn w:val="a"/>
    <w:link w:val="af7"/>
    <w:uiPriority w:val="99"/>
    <w:semiHidden/>
    <w:unhideWhenUsed/>
    <w:rsid w:val="00FC259A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FC259A"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FC259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FC259A"/>
    <w:rPr>
      <w:rFonts w:ascii="Times New Roman" w:eastAsia="Times New Roman" w:hAnsi="Times New Roman" w:cs="Times New Roman"/>
      <w:b/>
      <w:bCs/>
      <w:sz w:val="20"/>
      <w:szCs w:val="20"/>
      <w:lang w:eastAsia="ru-RU" w:bidi="ar-SA"/>
    </w:rPr>
  </w:style>
  <w:style w:type="paragraph" w:styleId="afa">
    <w:name w:val="Revision"/>
    <w:hidden/>
    <w:uiPriority w:val="99"/>
    <w:semiHidden/>
    <w:rsid w:val="00FC259A"/>
    <w:pPr>
      <w:autoSpaceDN/>
      <w:textAlignment w:val="auto"/>
    </w:pPr>
    <w:rPr>
      <w:rFonts w:ascii="Times New Roman" w:eastAsia="Times New Roman" w:hAnsi="Times New Roman" w:cs="Times New Roman"/>
      <w:sz w:val="28"/>
      <w:lang w:eastAsia="ru-RU" w:bidi="ar-SA"/>
    </w:rPr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40">
    <w:name w:val="Заголовок 4 Знак"/>
    <w:basedOn w:val="a0"/>
    <w:link w:val="4"/>
    <w:uiPriority w:val="9"/>
    <w:semiHidden/>
    <w:rsid w:val="00FE764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 w:bidi="ar-SA"/>
    </w:rPr>
  </w:style>
  <w:style w:type="character" w:customStyle="1" w:styleId="50">
    <w:name w:val="Заголовок 5 Знак"/>
    <w:basedOn w:val="a0"/>
    <w:link w:val="5"/>
    <w:uiPriority w:val="9"/>
    <w:semiHidden/>
    <w:rsid w:val="00FE7649"/>
    <w:rPr>
      <w:rFonts w:asciiTheme="majorHAnsi" w:eastAsiaTheme="majorEastAsia" w:hAnsiTheme="majorHAnsi" w:cstheme="majorBidi"/>
      <w:color w:val="2F5496" w:themeColor="accent1" w:themeShade="BF"/>
      <w:sz w:val="28"/>
      <w:lang w:eastAsia="ru-RU" w:bidi="ar-SA"/>
    </w:rPr>
  </w:style>
  <w:style w:type="character" w:styleId="afb">
    <w:name w:val="Hyperlink"/>
    <w:basedOn w:val="a0"/>
    <w:uiPriority w:val="99"/>
    <w:unhideWhenUsed/>
    <w:rsid w:val="00FE7649"/>
    <w:rPr>
      <w:color w:val="0563C1" w:themeColor="hyperlink"/>
      <w:u w:val="single"/>
    </w:rPr>
  </w:style>
  <w:style w:type="character" w:styleId="afc">
    <w:name w:val="Unresolved Mention"/>
    <w:basedOn w:val="a0"/>
    <w:uiPriority w:val="99"/>
    <w:semiHidden/>
    <w:unhideWhenUsed/>
    <w:rsid w:val="00FE7649"/>
    <w:rPr>
      <w:color w:val="605E5C"/>
      <w:shd w:val="clear" w:color="auto" w:fill="E1DFDD"/>
    </w:rPr>
  </w:style>
  <w:style w:type="character" w:styleId="afd">
    <w:name w:val="Placeholder Text"/>
    <w:basedOn w:val="a0"/>
    <w:uiPriority w:val="99"/>
    <w:semiHidden/>
    <w:rsid w:val="00643A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87383-7472-42AA-BE13-D94153DDD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Рыжий</dc:creator>
  <cp:lastModifiedBy>Иван</cp:lastModifiedBy>
  <cp:revision>6</cp:revision>
  <dcterms:created xsi:type="dcterms:W3CDTF">2022-10-06T10:31:00Z</dcterms:created>
  <dcterms:modified xsi:type="dcterms:W3CDTF">2022-10-29T20:53:00Z</dcterms:modified>
</cp:coreProperties>
</file>